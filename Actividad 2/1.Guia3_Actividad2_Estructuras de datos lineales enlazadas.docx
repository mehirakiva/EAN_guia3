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97008" w14:textId="77777777" w:rsidR="00654721" w:rsidRPr="00654702" w:rsidRDefault="00654721" w:rsidP="00654721">
      <w:pPr>
        <w:rPr>
          <w:rFonts w:eastAsia="Times New Roman" w:cs="Times New Roman"/>
          <w:b/>
          <w:lang w:val="es-ES_tradnl"/>
        </w:rPr>
      </w:pPr>
      <w:r w:rsidRPr="002B47B8">
        <w:rPr>
          <w:rFonts w:cs="Times New Roman"/>
          <w:noProof/>
          <w:lang w:val="es-CO" w:eastAsia="es-CO"/>
        </w:rPr>
        <w:drawing>
          <wp:anchor distT="0" distB="0" distL="114300" distR="114300" simplePos="0" relativeHeight="251659264" behindDoc="0" locked="0" layoutInCell="1" allowOverlap="1" wp14:anchorId="0A816A23" wp14:editId="21D16E20">
            <wp:simplePos x="0" y="0"/>
            <wp:positionH relativeFrom="margin">
              <wp:align>center</wp:align>
            </wp:positionH>
            <wp:positionV relativeFrom="paragraph">
              <wp:posOffset>-414020</wp:posOffset>
            </wp:positionV>
            <wp:extent cx="1481959" cy="2130817"/>
            <wp:effectExtent l="0" t="0" r="0" b="0"/>
            <wp:wrapNone/>
            <wp:docPr id="15" name="Imagen 1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a:picLocks noChangeAspect="1" noChangeArrowheads="1"/>
                    </pic:cNvPicPr>
                  </pic:nvPicPr>
                  <pic:blipFill rotWithShape="1">
                    <a:blip r:embed="rId7">
                      <a:clrChange>
                        <a:clrFrom>
                          <a:srgbClr val="FFFFFF"/>
                        </a:clrFrom>
                        <a:clrTo>
                          <a:srgbClr val="FFFFFF">
                            <a:alpha val="0"/>
                          </a:srgbClr>
                        </a:clrTo>
                      </a:clrChange>
                      <a:lum bright="70000" contrast="-70000"/>
                      <a:extLst>
                        <a:ext uri="{28A0092B-C50C-407E-A947-70E740481C1C}">
                          <a14:useLocalDpi xmlns:a14="http://schemas.microsoft.com/office/drawing/2010/main" val="0"/>
                        </a:ext>
                      </a:extLst>
                    </a:blip>
                    <a:srcRect l="29000" t="16251" r="24750" b="17249"/>
                    <a:stretch/>
                  </pic:blipFill>
                  <pic:spPr bwMode="auto">
                    <a:xfrm>
                      <a:off x="0" y="0"/>
                      <a:ext cx="1481959" cy="21308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0BBE04" w14:textId="77777777" w:rsidR="00654721" w:rsidRPr="00654702" w:rsidRDefault="00654721" w:rsidP="00654721">
      <w:pPr>
        <w:jc w:val="center"/>
        <w:rPr>
          <w:rFonts w:eastAsia="Times New Roman" w:cs="Times New Roman"/>
          <w:b/>
          <w:bCs/>
          <w:lang w:val="es-ES"/>
        </w:rPr>
      </w:pPr>
    </w:p>
    <w:p w14:paraId="1A859ADD" w14:textId="77777777" w:rsidR="00654721" w:rsidRPr="00654702" w:rsidRDefault="00654721" w:rsidP="00654721">
      <w:pPr>
        <w:rPr>
          <w:rFonts w:eastAsia="Times New Roman" w:cs="Times New Roman"/>
          <w:b/>
          <w:color w:val="000000" w:themeColor="text1"/>
          <w:lang w:val="es-ES_tradnl"/>
        </w:rPr>
      </w:pPr>
    </w:p>
    <w:p w14:paraId="1292C9FC" w14:textId="77777777" w:rsidR="00654721" w:rsidRDefault="00654721" w:rsidP="00654721">
      <w:pPr>
        <w:jc w:val="center"/>
        <w:rPr>
          <w:rFonts w:ascii="Arial" w:eastAsia="Times New Roman" w:hAnsi="Arial"/>
          <w:b/>
          <w:color w:val="000000" w:themeColor="text1"/>
          <w:sz w:val="24"/>
          <w:szCs w:val="24"/>
          <w:lang w:val="es-ES_tradnl"/>
        </w:rPr>
      </w:pPr>
    </w:p>
    <w:p w14:paraId="245B76C8" w14:textId="77777777" w:rsidR="00654721" w:rsidRDefault="00654721" w:rsidP="00654721">
      <w:pPr>
        <w:jc w:val="center"/>
        <w:rPr>
          <w:rFonts w:ascii="Arial" w:eastAsia="Times New Roman" w:hAnsi="Arial"/>
          <w:b/>
          <w:color w:val="000000" w:themeColor="text1"/>
          <w:sz w:val="24"/>
          <w:szCs w:val="24"/>
          <w:lang w:val="es-ES_tradnl"/>
        </w:rPr>
      </w:pPr>
    </w:p>
    <w:p w14:paraId="63E88CE7" w14:textId="77777777" w:rsidR="00654721" w:rsidRDefault="00654721" w:rsidP="00654721">
      <w:pPr>
        <w:jc w:val="center"/>
        <w:rPr>
          <w:rFonts w:ascii="Arial" w:eastAsia="Times New Roman" w:hAnsi="Arial"/>
          <w:b/>
          <w:color w:val="000000" w:themeColor="text1"/>
          <w:sz w:val="24"/>
          <w:szCs w:val="24"/>
          <w:lang w:val="es-ES_tradnl"/>
        </w:rPr>
      </w:pPr>
    </w:p>
    <w:p w14:paraId="6B72673C" w14:textId="77777777" w:rsidR="00654721" w:rsidRPr="005B3FEE" w:rsidRDefault="00654721" w:rsidP="00654721">
      <w:pPr>
        <w:jc w:val="center"/>
        <w:rPr>
          <w:rFonts w:ascii="Arial" w:eastAsia="Times New Roman" w:hAnsi="Arial"/>
          <w:b/>
          <w:color w:val="000000" w:themeColor="text1"/>
          <w:sz w:val="24"/>
          <w:szCs w:val="24"/>
          <w:lang w:val="es-ES_tradnl"/>
        </w:rPr>
      </w:pPr>
    </w:p>
    <w:p w14:paraId="1EEF6987" w14:textId="77777777" w:rsidR="00654721" w:rsidRDefault="00654721" w:rsidP="00654721">
      <w:pPr>
        <w:pStyle w:val="paragraph"/>
        <w:spacing w:before="0" w:beforeAutospacing="0" w:after="0" w:afterAutospacing="0"/>
        <w:jc w:val="center"/>
        <w:textAlignment w:val="baseline"/>
        <w:rPr>
          <w:rStyle w:val="eop"/>
          <w:rFonts w:eastAsiaTheme="majorEastAsia"/>
          <w:color w:val="000000"/>
          <w:rPrChange w:id="0" w:author="Brayan Amortegui" w:date="2025-03-17T20:29:00Z">
            <w:rPr>
              <w:rFonts w:ascii="Times New Roman" w:hAnsi="Times New Roman"/>
              <w:b/>
              <w:color w:val="000000" w:themeColor="text1"/>
              <w:sz w:val="24"/>
              <w:lang w:val="es-ES_tradnl"/>
            </w:rPr>
          </w:rPrChange>
        </w:rPr>
        <w:pPrChange w:id="1" w:author="Brayan Amortegui" w:date="2025-03-17T20:29:00Z">
          <w:pPr>
            <w:jc w:val="center"/>
          </w:pPr>
        </w:pPrChange>
      </w:pPr>
      <w:r>
        <w:rPr>
          <w:rStyle w:val="normaltextrun"/>
          <w:rFonts w:eastAsiaTheme="majorEastAsia"/>
          <w:color w:val="000000"/>
          <w:lang w:val="es-ES"/>
          <w:rPrChange w:id="2" w:author="Brayan Amortegui" w:date="2025-03-17T20:29:00Z">
            <w:rPr>
              <w:b/>
              <w:color w:val="000000" w:themeColor="text1"/>
              <w:lang w:val="es-ES_tradnl"/>
            </w:rPr>
          </w:rPrChange>
        </w:rPr>
        <w:t>DESARROLLO DE SOFTWARE</w:t>
      </w:r>
      <w:ins w:id="3" w:author="Brayan Amortegui" w:date="2025-03-17T20:29:00Z">
        <w:r>
          <w:rPr>
            <w:rStyle w:val="eop"/>
            <w:rFonts w:eastAsiaTheme="majorEastAsia"/>
            <w:color w:val="000000"/>
          </w:rPr>
          <w:t> </w:t>
        </w:r>
      </w:ins>
    </w:p>
    <w:p w14:paraId="61B015EA" w14:textId="77777777" w:rsidR="00654721" w:rsidRDefault="00654721" w:rsidP="00654721">
      <w:pPr>
        <w:pStyle w:val="paragraph"/>
        <w:spacing w:before="0" w:beforeAutospacing="0" w:after="0" w:afterAutospacing="0"/>
        <w:jc w:val="center"/>
        <w:textAlignment w:val="baseline"/>
        <w:rPr>
          <w:ins w:id="4" w:author="Brayan Amortegui" w:date="2025-03-17T20:29:00Z"/>
          <w:rFonts w:ascii="Segoe UI" w:hAnsi="Segoe UI" w:cs="Segoe UI"/>
          <w:sz w:val="18"/>
          <w:szCs w:val="18"/>
        </w:rPr>
      </w:pPr>
    </w:p>
    <w:p w14:paraId="3B45A2DA" w14:textId="77777777" w:rsidR="00654721" w:rsidRDefault="00654721" w:rsidP="00654721">
      <w:pPr>
        <w:pStyle w:val="paragraph"/>
        <w:spacing w:before="0" w:beforeAutospacing="0" w:after="0" w:afterAutospacing="0"/>
        <w:jc w:val="center"/>
        <w:textAlignment w:val="baseline"/>
        <w:rPr>
          <w:rFonts w:ascii="Segoe UI" w:hAnsi="Segoe UI"/>
          <w:sz w:val="18"/>
          <w:rPrChange w:id="5" w:author="Brayan Amortegui" w:date="2025-03-17T20:29:00Z">
            <w:rPr>
              <w:rFonts w:ascii="Times New Roman" w:hAnsi="Times New Roman"/>
              <w:b/>
              <w:color w:val="000000" w:themeColor="text1"/>
              <w:sz w:val="24"/>
              <w:lang w:val="es-ES_tradnl"/>
            </w:rPr>
          </w:rPrChange>
        </w:rPr>
        <w:pPrChange w:id="6" w:author="Brayan Amortegui" w:date="2025-03-17T20:29:00Z">
          <w:pPr>
            <w:jc w:val="center"/>
          </w:pPr>
        </w:pPrChange>
      </w:pPr>
      <w:ins w:id="7" w:author="Brayan Amortegui" w:date="2025-03-17T20:29:00Z">
        <w:r>
          <w:rPr>
            <w:rStyle w:val="eop"/>
            <w:rFonts w:eastAsiaTheme="majorEastAsia"/>
            <w:color w:val="000000"/>
          </w:rPr>
          <w:t> </w:t>
        </w:r>
      </w:ins>
    </w:p>
    <w:p w14:paraId="79854DCC" w14:textId="74841DA7" w:rsidR="00654721" w:rsidRDefault="00654721" w:rsidP="00654721">
      <w:pPr>
        <w:pStyle w:val="paragraph"/>
        <w:spacing w:before="0" w:beforeAutospacing="0" w:after="0" w:afterAutospacing="0"/>
        <w:jc w:val="center"/>
        <w:textAlignment w:val="baseline"/>
        <w:rPr>
          <w:rStyle w:val="eop"/>
          <w:rFonts w:eastAsiaTheme="majorEastAsia"/>
          <w:color w:val="000000"/>
          <w:rPrChange w:id="8" w:author="Brayan Amortegui" w:date="2025-03-17T20:29:00Z">
            <w:rPr>
              <w:rFonts w:ascii="Times New Roman" w:hAnsi="Times New Roman"/>
              <w:b/>
              <w:color w:val="000000" w:themeColor="text1"/>
              <w:sz w:val="24"/>
              <w:lang w:val="es-ES"/>
            </w:rPr>
          </w:rPrChange>
        </w:rPr>
        <w:pPrChange w:id="9" w:author="Brayan Amortegui" w:date="2025-03-17T20:29:00Z">
          <w:pPr>
            <w:spacing w:before="240"/>
            <w:jc w:val="center"/>
          </w:pPr>
        </w:pPrChange>
      </w:pPr>
      <w:r>
        <w:rPr>
          <w:rStyle w:val="normaltextrun"/>
          <w:rFonts w:eastAsiaTheme="majorEastAsia"/>
          <w:color w:val="000000"/>
          <w:rPrChange w:id="10" w:author="Brayan Amortegui" w:date="2025-03-17T20:29:00Z">
            <w:rPr>
              <w:b/>
              <w:color w:val="000000" w:themeColor="text1"/>
              <w:lang w:val="es-ES"/>
            </w:rPr>
          </w:rPrChange>
        </w:rPr>
        <w:t>GUÍA 3</w:t>
      </w:r>
      <w:del w:id="11" w:author="Brayan Amortegui" w:date="2025-03-17T20:29:00Z">
        <w:r>
          <w:rPr>
            <w:b/>
            <w:bCs/>
            <w:color w:val="000000" w:themeColor="text1"/>
            <w:lang w:val="es-ES"/>
          </w:rPr>
          <w:delText xml:space="preserve"> </w:delText>
        </w:r>
      </w:del>
      <w:ins w:id="12" w:author="Brayan Amortegui" w:date="2025-03-17T20:29:00Z">
        <w:r>
          <w:rPr>
            <w:rStyle w:val="normaltextrun"/>
            <w:rFonts w:eastAsiaTheme="majorEastAsia"/>
            <w:b/>
            <w:bCs/>
            <w:color w:val="000000"/>
            <w:lang w:val="es-ES"/>
          </w:rPr>
          <w:t xml:space="preserve"> – ACTIVIDAD </w:t>
        </w:r>
      </w:ins>
      <w:r>
        <w:rPr>
          <w:rStyle w:val="normaltextrun"/>
          <w:rFonts w:eastAsiaTheme="majorEastAsia"/>
          <w:b/>
          <w:bCs/>
          <w:color w:val="000000"/>
          <w:lang w:val="es-ES"/>
        </w:rPr>
        <w:t>2</w:t>
      </w:r>
    </w:p>
    <w:p w14:paraId="27486823" w14:textId="77777777" w:rsidR="00654721" w:rsidRDefault="00654721" w:rsidP="00654721">
      <w:pPr>
        <w:pStyle w:val="Ttulo1"/>
        <w:spacing w:line="360" w:lineRule="auto"/>
        <w:jc w:val="center"/>
        <w:rPr>
          <w:rFonts w:ascii="Times New Roman" w:hAnsi="Times New Roman" w:cs="Times New Roman"/>
          <w:b/>
          <w:bCs/>
          <w:color w:val="auto"/>
          <w:sz w:val="24"/>
          <w:szCs w:val="24"/>
          <w:lang w:val="es-CO"/>
        </w:rPr>
      </w:pPr>
    </w:p>
    <w:p w14:paraId="1FCFBCD1" w14:textId="77777777" w:rsidR="00654721" w:rsidRPr="00654702" w:rsidRDefault="00654721" w:rsidP="00654721">
      <w:pPr>
        <w:jc w:val="center"/>
        <w:rPr>
          <w:rFonts w:eastAsia="Times New Roman" w:cs="Times New Roman"/>
          <w:b/>
          <w:lang w:val="es-ES_tradnl"/>
        </w:rPr>
      </w:pPr>
      <w:r w:rsidRPr="003B2A05">
        <w:rPr>
          <w:rFonts w:eastAsia="Times New Roman" w:cs="Times New Roman"/>
          <w:b/>
          <w:lang w:val="es-ES_tradnl"/>
        </w:rPr>
        <w:t>ESTRUCTURAS DE DATOS LINEALES ENLAZADAS</w:t>
      </w:r>
    </w:p>
    <w:p w14:paraId="5E18FC99" w14:textId="77777777" w:rsidR="00654721" w:rsidRDefault="00654721" w:rsidP="00654721">
      <w:pPr>
        <w:pStyle w:val="paragraph"/>
        <w:spacing w:before="0" w:beforeAutospacing="0" w:after="0" w:afterAutospacing="0"/>
        <w:jc w:val="center"/>
        <w:textAlignment w:val="baseline"/>
        <w:rPr>
          <w:ins w:id="13" w:author="Brayan Amortegui" w:date="2025-03-17T20:29:00Z"/>
          <w:rFonts w:ascii="Segoe UI" w:hAnsi="Segoe UI" w:cs="Segoe UI"/>
          <w:sz w:val="18"/>
          <w:szCs w:val="18"/>
          <w:lang w:val="es-ES"/>
        </w:rPr>
      </w:pPr>
      <w:ins w:id="14" w:author="Brayan Amortegui" w:date="2025-03-17T20:29:00Z">
        <w:r>
          <w:rPr>
            <w:rStyle w:val="eop"/>
            <w:rFonts w:eastAsiaTheme="majorEastAsia"/>
            <w:color w:val="000000"/>
            <w:lang w:val="es-ES"/>
          </w:rPr>
          <w:t> </w:t>
        </w:r>
      </w:ins>
    </w:p>
    <w:p w14:paraId="7F9F63D4" w14:textId="77777777" w:rsidR="00654721" w:rsidRDefault="00654721" w:rsidP="00654721">
      <w:pPr>
        <w:pStyle w:val="paragraph"/>
        <w:spacing w:before="0" w:beforeAutospacing="0" w:after="0" w:afterAutospacing="0"/>
        <w:jc w:val="center"/>
        <w:textAlignment w:val="baseline"/>
        <w:rPr>
          <w:ins w:id="15" w:author="Brayan Amortegui" w:date="2025-03-17T20:29:00Z"/>
          <w:rStyle w:val="eop"/>
          <w:rFonts w:eastAsiaTheme="majorEastAsia"/>
          <w:color w:val="000000"/>
          <w:lang w:val="es-ES"/>
        </w:rPr>
      </w:pPr>
      <w:ins w:id="16" w:author="Brayan Amortegui" w:date="2025-03-17T20:29:00Z">
        <w:r>
          <w:rPr>
            <w:rStyle w:val="eop"/>
            <w:rFonts w:eastAsiaTheme="majorEastAsia"/>
            <w:color w:val="000000"/>
            <w:lang w:val="es-ES"/>
          </w:rPr>
          <w:t> </w:t>
        </w:r>
      </w:ins>
    </w:p>
    <w:p w14:paraId="20C5AB96" w14:textId="77777777" w:rsidR="00654721" w:rsidRDefault="00654721" w:rsidP="00654721">
      <w:pPr>
        <w:pStyle w:val="paragraph"/>
        <w:spacing w:before="0" w:beforeAutospacing="0" w:after="0" w:afterAutospacing="0"/>
        <w:jc w:val="center"/>
        <w:textAlignment w:val="baseline"/>
        <w:rPr>
          <w:rStyle w:val="eop"/>
          <w:rFonts w:eastAsiaTheme="majorEastAsia"/>
          <w:color w:val="000000"/>
          <w:lang w:val="es-ES"/>
          <w:rPrChange w:id="17" w:author="Brayan Amortegui" w:date="2025-03-17T20:29:00Z">
            <w:rPr>
              <w:rFonts w:ascii="Times New Roman" w:hAnsi="Times New Roman"/>
              <w:b/>
              <w:color w:val="000000" w:themeColor="text1"/>
              <w:sz w:val="24"/>
              <w:lang w:val="es-ES_tradnl"/>
            </w:rPr>
          </w:rPrChange>
        </w:rPr>
        <w:pPrChange w:id="18" w:author="Brayan Amortegui" w:date="2025-03-17T20:29:00Z">
          <w:pPr>
            <w:jc w:val="center"/>
          </w:pPr>
        </w:pPrChange>
      </w:pPr>
    </w:p>
    <w:p w14:paraId="5A545ECD" w14:textId="77777777" w:rsidR="00654721" w:rsidRDefault="00654721" w:rsidP="00654721">
      <w:pPr>
        <w:pStyle w:val="paragraph"/>
        <w:spacing w:before="0" w:beforeAutospacing="0" w:after="0" w:afterAutospacing="0"/>
        <w:jc w:val="center"/>
        <w:textAlignment w:val="baseline"/>
        <w:rPr>
          <w:rFonts w:ascii="Segoe UI" w:hAnsi="Segoe UI"/>
          <w:sz w:val="18"/>
          <w:lang w:val="es-ES"/>
          <w:rPrChange w:id="19" w:author="Brayan Amortegui" w:date="2025-03-17T20:29:00Z">
            <w:rPr>
              <w:rFonts w:ascii="Times New Roman" w:hAnsi="Times New Roman"/>
              <w:b/>
              <w:color w:val="000000" w:themeColor="text1"/>
              <w:sz w:val="24"/>
              <w:lang w:val="es-ES_tradnl"/>
            </w:rPr>
          </w:rPrChange>
        </w:rPr>
        <w:pPrChange w:id="20" w:author="Brayan Amortegui" w:date="2025-03-17T20:29:00Z">
          <w:pPr>
            <w:jc w:val="center"/>
          </w:pPr>
        </w:pPrChange>
      </w:pPr>
    </w:p>
    <w:p w14:paraId="71C5B8FC" w14:textId="77777777" w:rsidR="00654721" w:rsidRDefault="00654721" w:rsidP="00654721">
      <w:pPr>
        <w:pStyle w:val="paragraph"/>
        <w:spacing w:before="0" w:beforeAutospacing="0" w:after="0" w:afterAutospacing="0"/>
        <w:jc w:val="center"/>
        <w:textAlignment w:val="baseline"/>
        <w:rPr>
          <w:rFonts w:ascii="Segoe UI" w:hAnsi="Segoe UI"/>
          <w:sz w:val="18"/>
          <w:rPrChange w:id="21" w:author="Brayan Amortegui" w:date="2025-03-17T20:29:00Z">
            <w:rPr>
              <w:rFonts w:ascii="Times New Roman" w:hAnsi="Times New Roman"/>
              <w:b/>
              <w:color w:val="000000" w:themeColor="text1"/>
              <w:sz w:val="24"/>
              <w:lang w:val="es-ES_tradnl"/>
            </w:rPr>
          </w:rPrChange>
        </w:rPr>
        <w:pPrChange w:id="22" w:author="Brayan Amortegui" w:date="2025-03-17T20:29:00Z">
          <w:pPr>
            <w:spacing w:before="240"/>
            <w:jc w:val="center"/>
          </w:pPr>
        </w:pPrChange>
      </w:pPr>
      <w:r>
        <w:rPr>
          <w:rStyle w:val="normaltextrun"/>
          <w:rFonts w:eastAsiaTheme="majorEastAsia"/>
          <w:color w:val="000000"/>
          <w:lang w:val="es-ES"/>
          <w:rPrChange w:id="23" w:author="Brayan Amortegui" w:date="2025-03-17T20:29:00Z">
            <w:rPr>
              <w:b/>
              <w:color w:val="000000" w:themeColor="text1"/>
              <w:lang w:val="es-ES_tradnl"/>
            </w:rPr>
          </w:rPrChange>
        </w:rPr>
        <w:t>AUTORES:</w:t>
      </w:r>
      <w:ins w:id="24" w:author="Brayan Amortegui" w:date="2025-03-17T20:29:00Z">
        <w:r>
          <w:rPr>
            <w:rStyle w:val="eop"/>
            <w:rFonts w:eastAsiaTheme="majorEastAsia"/>
            <w:color w:val="000000"/>
          </w:rPr>
          <w:t> </w:t>
        </w:r>
      </w:ins>
    </w:p>
    <w:p w14:paraId="49568592" w14:textId="77777777" w:rsidR="00654721" w:rsidRDefault="00654721" w:rsidP="00654721">
      <w:pPr>
        <w:pStyle w:val="paragraph"/>
        <w:spacing w:before="0" w:beforeAutospacing="0" w:after="0" w:afterAutospacing="0"/>
        <w:jc w:val="center"/>
        <w:textAlignment w:val="baseline"/>
        <w:rPr>
          <w:rFonts w:ascii="Segoe UI" w:hAnsi="Segoe UI"/>
          <w:sz w:val="18"/>
          <w:rPrChange w:id="25" w:author="Brayan Amortegui" w:date="2025-03-17T20:29:00Z">
            <w:rPr>
              <w:rFonts w:ascii="Times New Roman" w:hAnsi="Times New Roman"/>
              <w:color w:val="000000" w:themeColor="text1"/>
              <w:sz w:val="24"/>
              <w:lang w:val="es-ES_tradnl"/>
            </w:rPr>
          </w:rPrChange>
        </w:rPr>
        <w:pPrChange w:id="26" w:author="Brayan Amortegui" w:date="2025-03-17T20:29:00Z">
          <w:pPr>
            <w:spacing w:before="240"/>
            <w:jc w:val="center"/>
          </w:pPr>
        </w:pPrChange>
      </w:pPr>
      <w:r>
        <w:rPr>
          <w:rStyle w:val="normaltextrun"/>
          <w:rFonts w:eastAsiaTheme="majorEastAsia"/>
          <w:color w:val="000000"/>
          <w:lang w:val="es-ES"/>
          <w:rPrChange w:id="27" w:author="Brayan Amortegui" w:date="2025-03-17T20:29:00Z">
            <w:rPr>
              <w:color w:val="000000" w:themeColor="text1"/>
              <w:lang w:val="es-ES_tradnl"/>
            </w:rPr>
          </w:rPrChange>
        </w:rPr>
        <w:t>MAYCKOLL ANDRÉS TORRES DIAZ.</w:t>
      </w:r>
      <w:ins w:id="28" w:author="Brayan Amortegui" w:date="2025-03-17T20:29:00Z">
        <w:r>
          <w:rPr>
            <w:rStyle w:val="eop"/>
            <w:rFonts w:eastAsiaTheme="majorEastAsia"/>
            <w:color w:val="000000"/>
          </w:rPr>
          <w:t> </w:t>
        </w:r>
      </w:ins>
    </w:p>
    <w:p w14:paraId="174F0CC8" w14:textId="77777777" w:rsidR="00654721" w:rsidRDefault="00654721" w:rsidP="00654721">
      <w:pPr>
        <w:pStyle w:val="paragraph"/>
        <w:spacing w:before="0" w:beforeAutospacing="0" w:after="0" w:afterAutospacing="0"/>
        <w:jc w:val="center"/>
        <w:textAlignment w:val="baseline"/>
        <w:rPr>
          <w:rStyle w:val="eop"/>
          <w:rFonts w:eastAsiaTheme="majorEastAsia"/>
          <w:color w:val="000000"/>
          <w:rPrChange w:id="29" w:author="Brayan Amortegui" w:date="2025-03-17T20:29:00Z">
            <w:rPr>
              <w:rFonts w:ascii="Times New Roman" w:hAnsi="Times New Roman"/>
              <w:b/>
              <w:color w:val="000000" w:themeColor="text1"/>
              <w:sz w:val="24"/>
              <w:lang w:val="es-ES"/>
            </w:rPr>
          </w:rPrChange>
        </w:rPr>
        <w:pPrChange w:id="30" w:author="Brayan Amortegui" w:date="2025-03-17T20:29:00Z">
          <w:pPr>
            <w:jc w:val="center"/>
          </w:pPr>
        </w:pPrChange>
      </w:pPr>
    </w:p>
    <w:p w14:paraId="4EAA06DC" w14:textId="77777777" w:rsidR="00654721" w:rsidRDefault="00654721" w:rsidP="00654721">
      <w:pPr>
        <w:pStyle w:val="paragraph"/>
        <w:spacing w:before="0" w:beforeAutospacing="0" w:after="0" w:afterAutospacing="0"/>
        <w:jc w:val="center"/>
        <w:textAlignment w:val="baseline"/>
        <w:rPr>
          <w:ins w:id="31" w:author="Brayan Amortegui" w:date="2025-03-17T20:29:00Z"/>
          <w:rStyle w:val="eop"/>
          <w:rFonts w:eastAsiaTheme="majorEastAsia"/>
          <w:color w:val="000000"/>
        </w:rPr>
      </w:pPr>
    </w:p>
    <w:p w14:paraId="6BD5F438" w14:textId="77777777" w:rsidR="00654721" w:rsidRDefault="00654721" w:rsidP="00654721">
      <w:pPr>
        <w:pStyle w:val="paragraph"/>
        <w:spacing w:before="0" w:beforeAutospacing="0" w:after="0" w:afterAutospacing="0"/>
        <w:jc w:val="center"/>
        <w:textAlignment w:val="baseline"/>
        <w:rPr>
          <w:ins w:id="32" w:author="Brayan Amortegui" w:date="2025-03-17T20:29:00Z"/>
          <w:rStyle w:val="eop"/>
          <w:rFonts w:eastAsiaTheme="majorEastAsia"/>
          <w:color w:val="000000"/>
        </w:rPr>
      </w:pPr>
    </w:p>
    <w:p w14:paraId="0A07016E" w14:textId="77777777" w:rsidR="00654721" w:rsidRDefault="00654721" w:rsidP="00654721">
      <w:pPr>
        <w:pStyle w:val="paragraph"/>
        <w:spacing w:before="0" w:beforeAutospacing="0" w:after="0" w:afterAutospacing="0"/>
        <w:jc w:val="center"/>
        <w:textAlignment w:val="baseline"/>
        <w:rPr>
          <w:ins w:id="33" w:author="Brayan Amortegui" w:date="2025-03-17T20:29:00Z"/>
          <w:rFonts w:ascii="Segoe UI" w:hAnsi="Segoe UI" w:cs="Segoe UI"/>
          <w:sz w:val="18"/>
          <w:szCs w:val="18"/>
        </w:rPr>
      </w:pPr>
      <w:ins w:id="34" w:author="Brayan Amortegui" w:date="2025-03-17T20:29:00Z">
        <w:r>
          <w:rPr>
            <w:rStyle w:val="eop"/>
            <w:rFonts w:eastAsiaTheme="majorEastAsia"/>
            <w:color w:val="000000"/>
          </w:rPr>
          <w:t> </w:t>
        </w:r>
      </w:ins>
    </w:p>
    <w:p w14:paraId="49CEA0D1" w14:textId="77777777" w:rsidR="00654721" w:rsidRDefault="00654721" w:rsidP="00654721">
      <w:pPr>
        <w:pStyle w:val="paragraph"/>
        <w:spacing w:before="0" w:beforeAutospacing="0" w:after="0" w:afterAutospacing="0"/>
        <w:jc w:val="center"/>
        <w:textAlignment w:val="baseline"/>
        <w:rPr>
          <w:rFonts w:ascii="Segoe UI" w:hAnsi="Segoe UI"/>
          <w:sz w:val="18"/>
          <w:rPrChange w:id="35" w:author="Brayan Amortegui" w:date="2025-03-17T20:29:00Z">
            <w:rPr>
              <w:rFonts w:ascii="Times New Roman" w:hAnsi="Times New Roman"/>
              <w:b/>
              <w:color w:val="000000" w:themeColor="text1"/>
              <w:sz w:val="24"/>
              <w:lang w:val="es-ES_tradnl"/>
            </w:rPr>
          </w:rPrChange>
        </w:rPr>
        <w:pPrChange w:id="36" w:author="Brayan Amortegui" w:date="2025-03-17T20:29:00Z">
          <w:pPr>
            <w:jc w:val="center"/>
          </w:pPr>
        </w:pPrChange>
      </w:pPr>
      <w:ins w:id="37" w:author="Brayan Amortegui" w:date="2025-03-17T20:29:00Z">
        <w:r>
          <w:rPr>
            <w:rStyle w:val="eop"/>
            <w:rFonts w:eastAsiaTheme="majorEastAsia"/>
            <w:color w:val="000000"/>
          </w:rPr>
          <w:t> </w:t>
        </w:r>
      </w:ins>
    </w:p>
    <w:p w14:paraId="16FC532F" w14:textId="77777777" w:rsidR="00654721" w:rsidRDefault="00654721" w:rsidP="00654721">
      <w:pPr>
        <w:pStyle w:val="paragraph"/>
        <w:spacing w:before="0" w:beforeAutospacing="0" w:after="0" w:afterAutospacing="0"/>
        <w:jc w:val="center"/>
        <w:textAlignment w:val="baseline"/>
        <w:rPr>
          <w:rFonts w:ascii="Segoe UI" w:hAnsi="Segoe UI"/>
          <w:sz w:val="18"/>
          <w:rPrChange w:id="38" w:author="Brayan Amortegui" w:date="2025-03-17T20:29:00Z">
            <w:rPr>
              <w:rFonts w:ascii="Times New Roman" w:hAnsi="Times New Roman"/>
              <w:b/>
              <w:color w:val="000000" w:themeColor="text1"/>
              <w:sz w:val="24"/>
              <w:lang w:val="es-ES_tradnl"/>
            </w:rPr>
          </w:rPrChange>
        </w:rPr>
        <w:pPrChange w:id="39" w:author="Brayan Amortegui" w:date="2025-03-17T20:29:00Z">
          <w:pPr>
            <w:spacing w:before="240"/>
            <w:jc w:val="center"/>
          </w:pPr>
        </w:pPrChange>
      </w:pPr>
      <w:r>
        <w:rPr>
          <w:rStyle w:val="normaltextrun"/>
          <w:rFonts w:eastAsiaTheme="majorEastAsia"/>
          <w:color w:val="000000"/>
          <w:lang w:val="es-ES"/>
          <w:rPrChange w:id="40" w:author="Brayan Amortegui" w:date="2025-03-17T20:29:00Z">
            <w:rPr>
              <w:b/>
              <w:color w:val="000000" w:themeColor="text1"/>
              <w:lang w:val="es-ES_tradnl"/>
            </w:rPr>
          </w:rPrChange>
        </w:rPr>
        <w:t>TUTOR</w:t>
      </w:r>
      <w:ins w:id="41" w:author="Brayan Amortegui" w:date="2025-03-17T20:29:00Z">
        <w:r>
          <w:rPr>
            <w:rStyle w:val="eop"/>
            <w:rFonts w:eastAsiaTheme="majorEastAsia"/>
            <w:color w:val="000000"/>
          </w:rPr>
          <w:t> </w:t>
        </w:r>
      </w:ins>
    </w:p>
    <w:p w14:paraId="69100312" w14:textId="77777777" w:rsidR="00654721" w:rsidRDefault="00654721" w:rsidP="00654721">
      <w:pPr>
        <w:pStyle w:val="paragraph"/>
        <w:spacing w:before="0" w:beforeAutospacing="0" w:after="0" w:afterAutospacing="0"/>
        <w:jc w:val="center"/>
        <w:textAlignment w:val="baseline"/>
        <w:rPr>
          <w:rFonts w:ascii="Segoe UI" w:hAnsi="Segoe UI"/>
          <w:sz w:val="18"/>
          <w:rPrChange w:id="42" w:author="Brayan Amortegui" w:date="2025-03-17T20:29:00Z">
            <w:rPr>
              <w:rFonts w:ascii="Times New Roman" w:hAnsi="Times New Roman"/>
              <w:b/>
              <w:color w:val="000000" w:themeColor="text1"/>
              <w:sz w:val="24"/>
              <w:lang w:val="es-ES_tradnl"/>
            </w:rPr>
          </w:rPrChange>
        </w:rPr>
        <w:pPrChange w:id="43" w:author="Brayan Amortegui" w:date="2025-03-17T20:29:00Z">
          <w:pPr>
            <w:spacing w:before="240"/>
            <w:jc w:val="center"/>
          </w:pPr>
        </w:pPrChange>
      </w:pPr>
      <w:r>
        <w:rPr>
          <w:rStyle w:val="normaltextrun"/>
          <w:rFonts w:eastAsiaTheme="majorEastAsia"/>
          <w:rPrChange w:id="44" w:author="Brayan Amortegui" w:date="2025-03-17T20:29:00Z">
            <w:rPr/>
          </w:rPrChange>
        </w:rPr>
        <w:t>DILSA ENITH TRIANA MARTÍNEZ</w:t>
      </w:r>
      <w:ins w:id="45" w:author="Brayan Amortegui" w:date="2025-03-17T20:29:00Z">
        <w:r>
          <w:rPr>
            <w:rStyle w:val="eop"/>
            <w:rFonts w:eastAsiaTheme="majorEastAsia"/>
          </w:rPr>
          <w:t> </w:t>
        </w:r>
      </w:ins>
    </w:p>
    <w:p w14:paraId="2652B0F1" w14:textId="77777777" w:rsidR="00654721" w:rsidRDefault="00654721" w:rsidP="00654721">
      <w:pPr>
        <w:spacing w:before="240"/>
        <w:jc w:val="center"/>
        <w:rPr>
          <w:del w:id="46" w:author="Brayan Amortegui" w:date="2025-03-17T20:29:00Z"/>
          <w:rFonts w:ascii="Times New Roman" w:eastAsia="Times New Roman" w:hAnsi="Times New Roman" w:cs="Times New Roman"/>
          <w:b/>
          <w:bCs/>
          <w:color w:val="000000" w:themeColor="text1"/>
          <w:sz w:val="24"/>
          <w:szCs w:val="24"/>
          <w:lang w:val="es-ES"/>
        </w:rPr>
      </w:pPr>
    </w:p>
    <w:p w14:paraId="4D5ADA80" w14:textId="77777777" w:rsidR="00654721" w:rsidRDefault="00654721" w:rsidP="00654721">
      <w:pPr>
        <w:spacing w:before="240"/>
        <w:jc w:val="center"/>
        <w:rPr>
          <w:del w:id="47" w:author="Brayan Amortegui" w:date="2025-03-17T20:29:00Z"/>
          <w:rFonts w:ascii="Times New Roman" w:eastAsia="Times New Roman" w:hAnsi="Times New Roman" w:cs="Times New Roman"/>
          <w:b/>
          <w:bCs/>
          <w:color w:val="000000" w:themeColor="text1"/>
          <w:sz w:val="24"/>
          <w:szCs w:val="24"/>
          <w:lang w:val="es-ES"/>
        </w:rPr>
      </w:pPr>
    </w:p>
    <w:p w14:paraId="317D4F3F" w14:textId="77777777" w:rsidR="00654721" w:rsidRDefault="00654721" w:rsidP="00654721">
      <w:pPr>
        <w:spacing w:before="240"/>
        <w:jc w:val="center"/>
        <w:rPr>
          <w:del w:id="48" w:author="Brayan Amortegui" w:date="2025-03-17T20:29:00Z"/>
          <w:rFonts w:ascii="Times New Roman" w:eastAsia="Times New Roman" w:hAnsi="Times New Roman" w:cs="Times New Roman"/>
          <w:b/>
          <w:bCs/>
          <w:color w:val="000000" w:themeColor="text1"/>
          <w:sz w:val="24"/>
          <w:szCs w:val="24"/>
          <w:lang w:val="es-ES"/>
        </w:rPr>
      </w:pPr>
    </w:p>
    <w:p w14:paraId="2F55E932" w14:textId="77777777" w:rsidR="00654721" w:rsidRDefault="00654721" w:rsidP="00654721">
      <w:pPr>
        <w:spacing w:before="240"/>
        <w:jc w:val="center"/>
        <w:rPr>
          <w:del w:id="49" w:author="Brayan Amortegui" w:date="2025-03-17T20:29:00Z"/>
          <w:rFonts w:ascii="Times New Roman" w:eastAsia="Times New Roman" w:hAnsi="Times New Roman" w:cs="Times New Roman"/>
          <w:b/>
          <w:bCs/>
          <w:color w:val="000000" w:themeColor="text1"/>
          <w:sz w:val="24"/>
          <w:szCs w:val="24"/>
          <w:lang w:val="es-ES"/>
        </w:rPr>
      </w:pPr>
    </w:p>
    <w:p w14:paraId="0DDFFDAE" w14:textId="77777777" w:rsidR="00654721" w:rsidRDefault="00654721" w:rsidP="00654721">
      <w:pPr>
        <w:pStyle w:val="paragraph"/>
        <w:spacing w:before="0" w:beforeAutospacing="0" w:after="0" w:afterAutospacing="0"/>
        <w:jc w:val="center"/>
        <w:textAlignment w:val="baseline"/>
        <w:rPr>
          <w:ins w:id="50" w:author="Brayan Amortegui" w:date="2025-03-17T20:29:00Z"/>
          <w:rFonts w:ascii="Segoe UI" w:hAnsi="Segoe UI" w:cs="Segoe UI"/>
          <w:sz w:val="18"/>
          <w:szCs w:val="18"/>
        </w:rPr>
      </w:pPr>
      <w:ins w:id="51" w:author="Brayan Amortegui" w:date="2025-03-17T20:29:00Z">
        <w:r>
          <w:rPr>
            <w:rStyle w:val="eop"/>
            <w:rFonts w:eastAsiaTheme="majorEastAsia"/>
            <w:color w:val="000000"/>
          </w:rPr>
          <w:t> </w:t>
        </w:r>
      </w:ins>
    </w:p>
    <w:p w14:paraId="6513BFDF" w14:textId="77777777" w:rsidR="00654721" w:rsidRDefault="00654721" w:rsidP="00654721">
      <w:pPr>
        <w:pStyle w:val="paragraph"/>
        <w:spacing w:before="0" w:beforeAutospacing="0" w:after="0" w:afterAutospacing="0"/>
        <w:jc w:val="center"/>
        <w:textAlignment w:val="baseline"/>
        <w:rPr>
          <w:ins w:id="52" w:author="Brayan Amortegui" w:date="2025-03-17T20:29:00Z"/>
          <w:rStyle w:val="eop"/>
          <w:rFonts w:eastAsiaTheme="majorEastAsia"/>
          <w:color w:val="000000"/>
          <w:lang w:val="es-ES"/>
        </w:rPr>
      </w:pPr>
    </w:p>
    <w:p w14:paraId="41B4A8AD" w14:textId="77777777" w:rsidR="00654721" w:rsidRDefault="00654721" w:rsidP="00654721">
      <w:pPr>
        <w:pStyle w:val="paragraph"/>
        <w:spacing w:before="0" w:beforeAutospacing="0" w:after="0" w:afterAutospacing="0"/>
        <w:jc w:val="center"/>
        <w:textAlignment w:val="baseline"/>
        <w:rPr>
          <w:ins w:id="53" w:author="Brayan Amortegui" w:date="2025-03-17T20:29:00Z"/>
          <w:rStyle w:val="eop"/>
          <w:rFonts w:eastAsiaTheme="majorEastAsia"/>
          <w:color w:val="000000"/>
          <w:lang w:val="es-ES"/>
        </w:rPr>
      </w:pPr>
    </w:p>
    <w:p w14:paraId="4AB7C672" w14:textId="77777777" w:rsidR="00654721" w:rsidRDefault="00654721" w:rsidP="00654721">
      <w:pPr>
        <w:pStyle w:val="paragraph"/>
        <w:spacing w:before="0" w:beforeAutospacing="0" w:after="0" w:afterAutospacing="0"/>
        <w:jc w:val="center"/>
        <w:textAlignment w:val="baseline"/>
        <w:rPr>
          <w:ins w:id="54" w:author="Brayan Amortegui" w:date="2025-03-17T20:29:00Z"/>
          <w:rStyle w:val="eop"/>
          <w:rFonts w:eastAsiaTheme="majorEastAsia"/>
          <w:color w:val="000000"/>
          <w:lang w:val="es-ES"/>
        </w:rPr>
      </w:pPr>
    </w:p>
    <w:p w14:paraId="0744D5D7" w14:textId="77777777" w:rsidR="00654721" w:rsidRDefault="00654721" w:rsidP="00654721">
      <w:pPr>
        <w:pStyle w:val="paragraph"/>
        <w:spacing w:before="0" w:beforeAutospacing="0" w:after="0" w:afterAutospacing="0"/>
        <w:jc w:val="center"/>
        <w:textAlignment w:val="baseline"/>
        <w:rPr>
          <w:ins w:id="55" w:author="Brayan Amortegui" w:date="2025-03-17T20:29:00Z"/>
          <w:rStyle w:val="eop"/>
          <w:rFonts w:eastAsiaTheme="majorEastAsia"/>
          <w:color w:val="000000"/>
          <w:lang w:val="es-ES"/>
        </w:rPr>
      </w:pPr>
    </w:p>
    <w:p w14:paraId="76CC4516" w14:textId="77777777" w:rsidR="00654721" w:rsidRDefault="00654721" w:rsidP="00654721">
      <w:pPr>
        <w:pStyle w:val="paragraph"/>
        <w:spacing w:before="0" w:beforeAutospacing="0" w:after="0" w:afterAutospacing="0"/>
        <w:jc w:val="center"/>
        <w:textAlignment w:val="baseline"/>
        <w:rPr>
          <w:ins w:id="56" w:author="Brayan Amortegui" w:date="2025-03-17T20:29:00Z"/>
          <w:rStyle w:val="eop"/>
          <w:rFonts w:eastAsiaTheme="majorEastAsia"/>
          <w:color w:val="000000"/>
          <w:lang w:val="es-ES"/>
        </w:rPr>
      </w:pPr>
    </w:p>
    <w:p w14:paraId="15834EBC" w14:textId="77777777" w:rsidR="00654721" w:rsidRDefault="00654721" w:rsidP="00654721">
      <w:pPr>
        <w:pStyle w:val="paragraph"/>
        <w:spacing w:before="0" w:beforeAutospacing="0" w:after="0" w:afterAutospacing="0"/>
        <w:jc w:val="center"/>
        <w:textAlignment w:val="baseline"/>
        <w:rPr>
          <w:ins w:id="57" w:author="Brayan Amortegui" w:date="2025-03-17T20:29:00Z"/>
          <w:rStyle w:val="eop"/>
          <w:rFonts w:eastAsiaTheme="majorEastAsia"/>
          <w:color w:val="000000"/>
          <w:lang w:val="es-ES"/>
        </w:rPr>
      </w:pPr>
    </w:p>
    <w:p w14:paraId="697051F2" w14:textId="77777777" w:rsidR="00654721" w:rsidRDefault="00654721" w:rsidP="00654721">
      <w:pPr>
        <w:pStyle w:val="paragraph"/>
        <w:spacing w:before="0" w:beforeAutospacing="0" w:after="0" w:afterAutospacing="0"/>
        <w:jc w:val="center"/>
        <w:textAlignment w:val="baseline"/>
        <w:rPr>
          <w:ins w:id="58" w:author="Brayan Amortegui" w:date="2025-03-17T20:29:00Z"/>
          <w:rStyle w:val="eop"/>
          <w:rFonts w:eastAsiaTheme="majorEastAsia"/>
          <w:color w:val="000000"/>
          <w:lang w:val="es-ES"/>
        </w:rPr>
      </w:pPr>
    </w:p>
    <w:p w14:paraId="15048DFA" w14:textId="77777777" w:rsidR="00654721" w:rsidRDefault="00654721" w:rsidP="00654721">
      <w:pPr>
        <w:pStyle w:val="paragraph"/>
        <w:spacing w:before="0" w:beforeAutospacing="0" w:after="0" w:afterAutospacing="0"/>
        <w:jc w:val="center"/>
        <w:textAlignment w:val="baseline"/>
        <w:rPr>
          <w:ins w:id="59" w:author="Brayan Amortegui" w:date="2025-03-17T20:29:00Z"/>
          <w:rStyle w:val="eop"/>
          <w:rFonts w:eastAsiaTheme="majorEastAsia"/>
          <w:color w:val="000000"/>
          <w:lang w:val="es-ES"/>
        </w:rPr>
      </w:pPr>
    </w:p>
    <w:p w14:paraId="6AC77A39" w14:textId="77777777" w:rsidR="00654721" w:rsidRDefault="00654721" w:rsidP="00654721">
      <w:pPr>
        <w:pStyle w:val="paragraph"/>
        <w:spacing w:before="0" w:beforeAutospacing="0" w:after="0" w:afterAutospacing="0"/>
        <w:jc w:val="center"/>
        <w:textAlignment w:val="baseline"/>
        <w:rPr>
          <w:ins w:id="60" w:author="Brayan Amortegui" w:date="2025-03-17T20:29:00Z"/>
          <w:rFonts w:ascii="Segoe UI" w:hAnsi="Segoe UI" w:cs="Segoe UI"/>
          <w:sz w:val="18"/>
          <w:szCs w:val="18"/>
          <w:lang w:val="es-ES"/>
        </w:rPr>
      </w:pPr>
      <w:ins w:id="61" w:author="Brayan Amortegui" w:date="2025-03-17T20:29:00Z">
        <w:r>
          <w:rPr>
            <w:rStyle w:val="eop"/>
            <w:rFonts w:eastAsiaTheme="majorEastAsia"/>
            <w:color w:val="000000"/>
            <w:lang w:val="es-ES"/>
          </w:rPr>
          <w:t> </w:t>
        </w:r>
      </w:ins>
    </w:p>
    <w:p w14:paraId="01A8C4B6" w14:textId="77777777" w:rsidR="00654721" w:rsidRDefault="00654721" w:rsidP="00654721">
      <w:pPr>
        <w:pStyle w:val="paragraph"/>
        <w:spacing w:before="0" w:beforeAutospacing="0" w:after="0" w:afterAutospacing="0"/>
        <w:jc w:val="center"/>
        <w:textAlignment w:val="baseline"/>
        <w:rPr>
          <w:rFonts w:ascii="Segoe UI" w:hAnsi="Segoe UI"/>
          <w:sz w:val="18"/>
          <w:rPrChange w:id="62" w:author="Brayan Amortegui" w:date="2025-03-17T20:29:00Z">
            <w:rPr>
              <w:rFonts w:ascii="Times New Roman" w:hAnsi="Times New Roman"/>
              <w:b/>
              <w:color w:val="000000" w:themeColor="text1"/>
              <w:sz w:val="24"/>
              <w:lang w:val="es-ES"/>
            </w:rPr>
          </w:rPrChange>
        </w:rPr>
        <w:pPrChange w:id="63" w:author="Brayan Amortegui" w:date="2025-03-17T20:29:00Z">
          <w:pPr>
            <w:spacing w:before="240"/>
            <w:jc w:val="center"/>
          </w:pPr>
        </w:pPrChange>
      </w:pPr>
      <w:r>
        <w:rPr>
          <w:rStyle w:val="normaltextrun"/>
          <w:rFonts w:eastAsiaTheme="majorEastAsia"/>
          <w:color w:val="000000"/>
          <w:rPrChange w:id="64" w:author="Brayan Amortegui" w:date="2025-03-17T20:29:00Z">
            <w:rPr>
              <w:b/>
              <w:color w:val="000000" w:themeColor="text1"/>
              <w:lang w:val="es-ES"/>
            </w:rPr>
          </w:rPrChange>
        </w:rPr>
        <w:t xml:space="preserve">17 DE MARZO DE </w:t>
      </w:r>
      <w:del w:id="65" w:author="Brayan Amortegui" w:date="2025-03-17T20:29:00Z">
        <w:r w:rsidRPr="331526FB">
          <w:rPr>
            <w:b/>
            <w:bCs/>
            <w:color w:val="000000" w:themeColor="text1"/>
            <w:lang w:val="es-ES"/>
          </w:rPr>
          <w:delText>202</w:delText>
        </w:r>
        <w:r>
          <w:rPr>
            <w:b/>
            <w:bCs/>
            <w:color w:val="000000" w:themeColor="text1"/>
            <w:lang w:val="es-ES"/>
          </w:rPr>
          <w:delText>5</w:delText>
        </w:r>
      </w:del>
      <w:ins w:id="66" w:author="Brayan Amortegui" w:date="2025-03-17T20:29:00Z">
        <w:r>
          <w:rPr>
            <w:rStyle w:val="normaltextrun"/>
            <w:rFonts w:eastAsiaTheme="majorEastAsia"/>
            <w:b/>
            <w:bCs/>
            <w:color w:val="000000"/>
            <w:lang w:val="es-ES"/>
          </w:rPr>
          <w:t>2024</w:t>
        </w:r>
        <w:r>
          <w:rPr>
            <w:rStyle w:val="eop"/>
            <w:rFonts w:eastAsiaTheme="majorEastAsia"/>
            <w:color w:val="000000"/>
          </w:rPr>
          <w:t> </w:t>
        </w:r>
      </w:ins>
    </w:p>
    <w:p w14:paraId="26816643" w14:textId="77777777" w:rsidR="004549CF" w:rsidRPr="00654702" w:rsidRDefault="004549CF" w:rsidP="004549CF">
      <w:pPr>
        <w:jc w:val="center"/>
        <w:rPr>
          <w:rFonts w:eastAsia="Times New Roman" w:cs="Times New Roman"/>
          <w:b/>
          <w:bCs/>
          <w:lang w:val="es-ES"/>
        </w:rPr>
      </w:pPr>
    </w:p>
    <w:p w14:paraId="4D3CEE22" w14:textId="77777777" w:rsidR="004549CF" w:rsidRPr="00654702" w:rsidRDefault="004549CF" w:rsidP="004549CF">
      <w:pPr>
        <w:rPr>
          <w:rFonts w:eastAsia="Times New Roman" w:cs="Times New Roman"/>
          <w:b/>
          <w:color w:val="000000" w:themeColor="text1"/>
          <w:lang w:val="es-ES_tradnl"/>
        </w:rPr>
      </w:pPr>
    </w:p>
    <w:p w14:paraId="3588675E" w14:textId="77777777" w:rsidR="004549CF" w:rsidRDefault="004549CF" w:rsidP="004549CF">
      <w:pPr>
        <w:jc w:val="center"/>
        <w:rPr>
          <w:rFonts w:ascii="Arial" w:eastAsia="Times New Roman" w:hAnsi="Arial"/>
          <w:b/>
          <w:color w:val="000000" w:themeColor="text1"/>
          <w:sz w:val="24"/>
          <w:szCs w:val="24"/>
          <w:lang w:val="es-ES_tradnl"/>
        </w:rPr>
      </w:pPr>
    </w:p>
    <w:p w14:paraId="4CF252E5" w14:textId="77777777" w:rsidR="004549CF" w:rsidRDefault="004549CF" w:rsidP="004549CF">
      <w:pPr>
        <w:jc w:val="center"/>
        <w:rPr>
          <w:rFonts w:ascii="Arial" w:eastAsia="Times New Roman" w:hAnsi="Arial"/>
          <w:b/>
          <w:color w:val="000000" w:themeColor="text1"/>
          <w:sz w:val="24"/>
          <w:szCs w:val="24"/>
          <w:lang w:val="es-ES_tradnl"/>
        </w:rPr>
      </w:pPr>
    </w:p>
    <w:p w14:paraId="3508FF2C" w14:textId="1496149F" w:rsidR="00713BA3" w:rsidRPr="00FF299A" w:rsidRDefault="00713BA3" w:rsidP="00713BA3">
      <w:pPr>
        <w:jc w:val="both"/>
        <w:rPr>
          <w:rFonts w:ascii="Times New Roman" w:hAnsi="Times New Roman" w:cs="Times New Roman"/>
          <w:sz w:val="24"/>
          <w:szCs w:val="24"/>
          <w:lang w:val="es-ES"/>
        </w:rPr>
      </w:pPr>
      <w:r w:rsidRPr="002F48AA">
        <w:rPr>
          <w:rFonts w:ascii="Times New Roman" w:hAnsi="Times New Roman" w:cs="Times New Roman"/>
          <w:b/>
          <w:bCs/>
          <w:sz w:val="24"/>
          <w:szCs w:val="24"/>
          <w:lang w:val="es-ES"/>
        </w:rPr>
        <w:lastRenderedPageBreak/>
        <w:t>INTRODUCCIÓN</w:t>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0021445D" w:rsidRPr="0021445D">
        <w:rPr>
          <w:rFonts w:ascii="Times New Roman" w:hAnsi="Times New Roman" w:cs="Times New Roman"/>
          <w:sz w:val="24"/>
          <w:szCs w:val="24"/>
          <w:lang w:val="es-ES"/>
        </w:rPr>
        <w:t>Este proyecto propone el desarrollo de un sistema informático para la administración de los datos de los pacientes atendidos en diferentes clínicas. Mediante el uso de estructuras de datos lineales enlazadas, el sistema facilitará la inserción, búsqueda, modificación y eliminación de registros de pacientes de manera ágil y eficiente, mejorando la gestión y disponibilidad de la información. El sistema será sencillo de usar, permitiendo a los usuarios acceder rápidamente a los datos y realizar tareas administrativas sin complicaciones.</w:t>
      </w:r>
    </w:p>
    <w:p w14:paraId="35320D55" w14:textId="77777777" w:rsidR="00713BA3" w:rsidRPr="002F48AA" w:rsidRDefault="00713BA3" w:rsidP="00713BA3">
      <w:pPr>
        <w:rPr>
          <w:rFonts w:ascii="Times New Roman" w:hAnsi="Times New Roman" w:cs="Times New Roman"/>
          <w:sz w:val="24"/>
          <w:szCs w:val="24"/>
          <w:lang w:val="es-ES"/>
        </w:rPr>
      </w:pPr>
    </w:p>
    <w:p w14:paraId="5C364141" w14:textId="77777777" w:rsidR="00713BA3" w:rsidRPr="002F48AA" w:rsidRDefault="00713BA3" w:rsidP="00713BA3">
      <w:pPr>
        <w:rPr>
          <w:rFonts w:ascii="Times New Roman" w:hAnsi="Times New Roman" w:cs="Times New Roman"/>
          <w:sz w:val="24"/>
          <w:szCs w:val="24"/>
          <w:lang w:val="es-ES"/>
        </w:rPr>
      </w:pPr>
    </w:p>
    <w:p w14:paraId="2872507A" w14:textId="77777777" w:rsidR="00713BA3" w:rsidRPr="002F48AA" w:rsidRDefault="00713BA3" w:rsidP="00713BA3">
      <w:pPr>
        <w:rPr>
          <w:rFonts w:ascii="Times New Roman" w:hAnsi="Times New Roman" w:cs="Times New Roman"/>
          <w:sz w:val="24"/>
          <w:szCs w:val="24"/>
          <w:lang w:val="es-ES"/>
        </w:rPr>
      </w:pPr>
    </w:p>
    <w:p w14:paraId="44862772" w14:textId="77777777" w:rsidR="00713BA3" w:rsidRPr="002F48AA" w:rsidRDefault="00713BA3" w:rsidP="00713BA3">
      <w:pPr>
        <w:rPr>
          <w:rFonts w:ascii="Times New Roman" w:hAnsi="Times New Roman" w:cs="Times New Roman"/>
          <w:sz w:val="24"/>
          <w:szCs w:val="24"/>
          <w:lang w:val="es-ES"/>
        </w:rPr>
      </w:pPr>
    </w:p>
    <w:p w14:paraId="69A4130F" w14:textId="77777777" w:rsidR="00713BA3" w:rsidRPr="002F48AA" w:rsidRDefault="00713BA3" w:rsidP="00713BA3">
      <w:pPr>
        <w:rPr>
          <w:rFonts w:ascii="Times New Roman" w:hAnsi="Times New Roman" w:cs="Times New Roman"/>
          <w:sz w:val="24"/>
          <w:szCs w:val="24"/>
          <w:lang w:val="es-ES"/>
        </w:rPr>
      </w:pPr>
    </w:p>
    <w:p w14:paraId="567C0DB3" w14:textId="77777777" w:rsidR="00713BA3" w:rsidRPr="002F48AA" w:rsidRDefault="00713BA3" w:rsidP="00713BA3">
      <w:pPr>
        <w:rPr>
          <w:rFonts w:ascii="Times New Roman" w:hAnsi="Times New Roman" w:cs="Times New Roman"/>
          <w:sz w:val="24"/>
          <w:szCs w:val="24"/>
          <w:lang w:val="es-ES"/>
        </w:rPr>
      </w:pPr>
    </w:p>
    <w:p w14:paraId="70267167" w14:textId="77777777" w:rsidR="00713BA3" w:rsidRPr="002F48AA" w:rsidRDefault="00713BA3" w:rsidP="00713BA3">
      <w:pPr>
        <w:rPr>
          <w:rFonts w:ascii="Times New Roman" w:hAnsi="Times New Roman" w:cs="Times New Roman"/>
          <w:sz w:val="24"/>
          <w:szCs w:val="24"/>
          <w:lang w:val="es-ES"/>
        </w:rPr>
      </w:pPr>
    </w:p>
    <w:p w14:paraId="0DD97368" w14:textId="77777777" w:rsidR="00713BA3" w:rsidRPr="002F48AA" w:rsidRDefault="00713BA3" w:rsidP="00713BA3">
      <w:pPr>
        <w:rPr>
          <w:rFonts w:ascii="Times New Roman" w:hAnsi="Times New Roman" w:cs="Times New Roman"/>
          <w:sz w:val="24"/>
          <w:szCs w:val="24"/>
          <w:lang w:val="es-ES"/>
        </w:rPr>
      </w:pPr>
    </w:p>
    <w:p w14:paraId="6A2D2157" w14:textId="77777777" w:rsidR="00713BA3" w:rsidRPr="002F48AA" w:rsidRDefault="00713BA3" w:rsidP="00713BA3">
      <w:pPr>
        <w:rPr>
          <w:rFonts w:ascii="Times New Roman" w:hAnsi="Times New Roman" w:cs="Times New Roman"/>
          <w:sz w:val="24"/>
          <w:szCs w:val="24"/>
          <w:lang w:val="es-ES"/>
        </w:rPr>
      </w:pPr>
    </w:p>
    <w:p w14:paraId="6064E829" w14:textId="77777777" w:rsidR="00713BA3" w:rsidRPr="002F48AA" w:rsidRDefault="00713BA3" w:rsidP="00713BA3">
      <w:pPr>
        <w:rPr>
          <w:rFonts w:ascii="Times New Roman" w:hAnsi="Times New Roman" w:cs="Times New Roman"/>
          <w:sz w:val="24"/>
          <w:szCs w:val="24"/>
          <w:lang w:val="es-ES"/>
        </w:rPr>
      </w:pPr>
    </w:p>
    <w:p w14:paraId="1A2B59C5" w14:textId="77777777" w:rsidR="00713BA3" w:rsidRPr="002F48AA" w:rsidRDefault="00713BA3" w:rsidP="00713BA3">
      <w:pPr>
        <w:rPr>
          <w:rFonts w:ascii="Times New Roman" w:hAnsi="Times New Roman" w:cs="Times New Roman"/>
          <w:sz w:val="24"/>
          <w:szCs w:val="24"/>
          <w:lang w:val="es-ES"/>
        </w:rPr>
      </w:pPr>
    </w:p>
    <w:p w14:paraId="0C1F8B20" w14:textId="77777777" w:rsidR="00713BA3" w:rsidRPr="002F48AA" w:rsidRDefault="00713BA3" w:rsidP="00713BA3">
      <w:pPr>
        <w:rPr>
          <w:rFonts w:ascii="Times New Roman" w:hAnsi="Times New Roman" w:cs="Times New Roman"/>
          <w:sz w:val="24"/>
          <w:szCs w:val="24"/>
          <w:lang w:val="es-ES"/>
        </w:rPr>
      </w:pPr>
    </w:p>
    <w:p w14:paraId="3128F2B6" w14:textId="77777777" w:rsidR="00713BA3" w:rsidRPr="002F48AA" w:rsidRDefault="00713BA3" w:rsidP="00713BA3">
      <w:pPr>
        <w:rPr>
          <w:rFonts w:ascii="Times New Roman" w:hAnsi="Times New Roman" w:cs="Times New Roman"/>
          <w:sz w:val="24"/>
          <w:szCs w:val="24"/>
          <w:lang w:val="es-ES"/>
        </w:rPr>
      </w:pPr>
    </w:p>
    <w:p w14:paraId="0AF410C7" w14:textId="77777777" w:rsidR="00713BA3" w:rsidRPr="002F48AA" w:rsidRDefault="00713BA3" w:rsidP="00713BA3">
      <w:pPr>
        <w:rPr>
          <w:rFonts w:ascii="Times New Roman" w:hAnsi="Times New Roman" w:cs="Times New Roman"/>
          <w:sz w:val="24"/>
          <w:szCs w:val="24"/>
          <w:lang w:val="es-ES"/>
        </w:rPr>
      </w:pPr>
    </w:p>
    <w:p w14:paraId="503461E8" w14:textId="77777777" w:rsidR="00713BA3" w:rsidRPr="002F48AA" w:rsidRDefault="00713BA3" w:rsidP="00713BA3">
      <w:pPr>
        <w:rPr>
          <w:rFonts w:ascii="Times New Roman" w:hAnsi="Times New Roman" w:cs="Times New Roman"/>
          <w:sz w:val="24"/>
          <w:szCs w:val="24"/>
          <w:lang w:val="es-ES"/>
        </w:rPr>
      </w:pPr>
    </w:p>
    <w:p w14:paraId="049CE34B" w14:textId="77777777" w:rsidR="00713BA3" w:rsidRPr="002F48AA" w:rsidRDefault="00713BA3" w:rsidP="00713BA3">
      <w:pPr>
        <w:rPr>
          <w:rFonts w:ascii="Times New Roman" w:hAnsi="Times New Roman" w:cs="Times New Roman"/>
          <w:sz w:val="24"/>
          <w:szCs w:val="24"/>
          <w:lang w:val="es-ES"/>
        </w:rPr>
      </w:pPr>
    </w:p>
    <w:p w14:paraId="11C857D7" w14:textId="77777777" w:rsidR="00713BA3" w:rsidRPr="002F48AA" w:rsidRDefault="00713BA3" w:rsidP="00713BA3">
      <w:pPr>
        <w:rPr>
          <w:rFonts w:ascii="Times New Roman" w:hAnsi="Times New Roman" w:cs="Times New Roman"/>
          <w:sz w:val="24"/>
          <w:szCs w:val="24"/>
          <w:lang w:val="es-ES"/>
        </w:rPr>
      </w:pPr>
    </w:p>
    <w:p w14:paraId="4DDE914C" w14:textId="77777777" w:rsidR="00713BA3" w:rsidRPr="002F48AA" w:rsidRDefault="00713BA3" w:rsidP="00713BA3">
      <w:pPr>
        <w:rPr>
          <w:rFonts w:ascii="Times New Roman" w:hAnsi="Times New Roman" w:cs="Times New Roman"/>
          <w:sz w:val="24"/>
          <w:szCs w:val="24"/>
          <w:lang w:val="es-ES"/>
        </w:rPr>
      </w:pPr>
    </w:p>
    <w:p w14:paraId="6E78E14E" w14:textId="77777777" w:rsidR="00713BA3" w:rsidRDefault="00713BA3" w:rsidP="00713BA3">
      <w:pPr>
        <w:rPr>
          <w:rFonts w:ascii="Times New Roman" w:hAnsi="Times New Roman" w:cs="Times New Roman"/>
          <w:sz w:val="24"/>
          <w:szCs w:val="24"/>
          <w:lang w:val="es-ES"/>
        </w:rPr>
      </w:pPr>
    </w:p>
    <w:p w14:paraId="2E685F3A" w14:textId="77777777" w:rsidR="00713BA3" w:rsidRDefault="00713BA3" w:rsidP="00713BA3">
      <w:pPr>
        <w:rPr>
          <w:rFonts w:ascii="Times New Roman" w:hAnsi="Times New Roman" w:cs="Times New Roman"/>
          <w:sz w:val="24"/>
          <w:szCs w:val="24"/>
          <w:lang w:val="es-ES"/>
        </w:rPr>
      </w:pPr>
    </w:p>
    <w:p w14:paraId="751A1181" w14:textId="77777777" w:rsidR="00713BA3" w:rsidRDefault="00713BA3" w:rsidP="00713BA3">
      <w:pPr>
        <w:rPr>
          <w:rFonts w:ascii="Times New Roman" w:hAnsi="Times New Roman" w:cs="Times New Roman"/>
          <w:sz w:val="24"/>
          <w:szCs w:val="24"/>
          <w:lang w:val="es-ES"/>
        </w:rPr>
      </w:pPr>
    </w:p>
    <w:p w14:paraId="041E6F1D" w14:textId="77777777" w:rsidR="00713BA3" w:rsidRDefault="00713BA3" w:rsidP="00713BA3">
      <w:pPr>
        <w:rPr>
          <w:rFonts w:ascii="Times New Roman" w:hAnsi="Times New Roman" w:cs="Times New Roman"/>
          <w:sz w:val="24"/>
          <w:szCs w:val="24"/>
          <w:lang w:val="es-ES"/>
        </w:rPr>
      </w:pPr>
    </w:p>
    <w:p w14:paraId="1E9958B8" w14:textId="77777777" w:rsidR="00713BA3" w:rsidRDefault="00713BA3" w:rsidP="00713BA3">
      <w:pPr>
        <w:rPr>
          <w:rFonts w:ascii="Times New Roman" w:hAnsi="Times New Roman" w:cs="Times New Roman"/>
          <w:sz w:val="24"/>
          <w:szCs w:val="24"/>
          <w:lang w:val="es-ES"/>
        </w:rPr>
      </w:pPr>
    </w:p>
    <w:p w14:paraId="7BED529F" w14:textId="77777777" w:rsidR="00713BA3" w:rsidRDefault="00713BA3" w:rsidP="00713BA3">
      <w:pPr>
        <w:rPr>
          <w:rFonts w:ascii="Times New Roman" w:hAnsi="Times New Roman" w:cs="Times New Roman"/>
          <w:sz w:val="24"/>
          <w:szCs w:val="24"/>
          <w:lang w:val="es-ES"/>
        </w:rPr>
      </w:pPr>
    </w:p>
    <w:p w14:paraId="340FD5CE" w14:textId="77777777" w:rsidR="006D610C" w:rsidRDefault="006D610C" w:rsidP="00713BA3">
      <w:pPr>
        <w:rPr>
          <w:rFonts w:ascii="Times New Roman" w:hAnsi="Times New Roman" w:cs="Times New Roman"/>
          <w:sz w:val="24"/>
          <w:szCs w:val="24"/>
          <w:lang w:val="es-ES"/>
        </w:rPr>
      </w:pPr>
    </w:p>
    <w:p w14:paraId="72165E61" w14:textId="77777777" w:rsidR="006D610C" w:rsidRDefault="006D610C" w:rsidP="00713BA3">
      <w:pPr>
        <w:rPr>
          <w:rFonts w:ascii="Times New Roman" w:hAnsi="Times New Roman" w:cs="Times New Roman"/>
          <w:sz w:val="24"/>
          <w:szCs w:val="24"/>
          <w:lang w:val="es-ES"/>
        </w:rPr>
      </w:pPr>
    </w:p>
    <w:p w14:paraId="5A879E6A" w14:textId="77777777" w:rsidR="00713BA3" w:rsidRPr="002F48AA" w:rsidRDefault="00713BA3" w:rsidP="00713BA3">
      <w:pPr>
        <w:rPr>
          <w:rFonts w:ascii="Times New Roman" w:hAnsi="Times New Roman" w:cs="Times New Roman"/>
          <w:sz w:val="24"/>
          <w:szCs w:val="24"/>
          <w:lang w:val="es-ES"/>
        </w:rPr>
      </w:pPr>
    </w:p>
    <w:p w14:paraId="1FD51DB4" w14:textId="77777777" w:rsidR="00713BA3" w:rsidRPr="002F48AA" w:rsidRDefault="00713BA3" w:rsidP="00713BA3">
      <w:pPr>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OBJETIVOS</w:t>
      </w:r>
    </w:p>
    <w:p w14:paraId="4DE14A06" w14:textId="77777777" w:rsidR="00713BA3" w:rsidRPr="002F48AA" w:rsidRDefault="00713BA3" w:rsidP="00713BA3">
      <w:pPr>
        <w:rPr>
          <w:rFonts w:ascii="Times New Roman" w:hAnsi="Times New Roman" w:cs="Times New Roman"/>
          <w:b/>
          <w:bCs/>
          <w:sz w:val="24"/>
          <w:szCs w:val="24"/>
          <w:lang w:val="es-ES"/>
        </w:rPr>
      </w:pPr>
    </w:p>
    <w:p w14:paraId="56E19488" w14:textId="77777777" w:rsidR="00713BA3" w:rsidRPr="002F48AA" w:rsidRDefault="00713BA3" w:rsidP="00E63B1B">
      <w:pPr>
        <w:jc w:val="both"/>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Objetivo General:</w:t>
      </w:r>
    </w:p>
    <w:p w14:paraId="705D4459" w14:textId="0CF18774" w:rsidR="001B3922" w:rsidRDefault="004C4BEF" w:rsidP="001B3922">
      <w:pPr>
        <w:jc w:val="both"/>
        <w:rPr>
          <w:rFonts w:ascii="Times New Roman" w:hAnsi="Times New Roman" w:cs="Times New Roman"/>
          <w:b/>
          <w:bCs/>
          <w:sz w:val="24"/>
          <w:szCs w:val="24"/>
          <w:lang w:val="es-ES"/>
        </w:rPr>
      </w:pPr>
      <w:r w:rsidRPr="004C4BEF">
        <w:rPr>
          <w:rFonts w:ascii="Times New Roman" w:hAnsi="Times New Roman" w:cs="Times New Roman"/>
          <w:sz w:val="24"/>
          <w:szCs w:val="24"/>
          <w:lang w:val="es-ES"/>
        </w:rPr>
        <w:t>Desarrollar un sistema informático que permita gestionar de manera eficiente la información de los pacientes de distintas clínicas utilizando estructuras de datos lineales enlazadas.</w:t>
      </w:r>
    </w:p>
    <w:p w14:paraId="12D2FF7C" w14:textId="57C65FFD" w:rsidR="00713BA3" w:rsidRPr="001B3922" w:rsidRDefault="00713BA3" w:rsidP="001B3922">
      <w:pPr>
        <w:jc w:val="both"/>
        <w:rPr>
          <w:rFonts w:ascii="Times New Roman" w:hAnsi="Times New Roman" w:cs="Times New Roman"/>
          <w:b/>
          <w:bCs/>
          <w:sz w:val="24"/>
          <w:szCs w:val="24"/>
          <w:lang w:val="es-ES"/>
        </w:rPr>
      </w:pPr>
      <w:r w:rsidRPr="001B3922">
        <w:rPr>
          <w:rFonts w:ascii="Times New Roman" w:hAnsi="Times New Roman" w:cs="Times New Roman"/>
          <w:b/>
          <w:bCs/>
          <w:sz w:val="24"/>
          <w:szCs w:val="24"/>
          <w:lang w:val="es-ES"/>
        </w:rPr>
        <w:t>Objetivos Específicos:</w:t>
      </w:r>
    </w:p>
    <w:p w14:paraId="355E9DA3" w14:textId="77777777" w:rsidR="004C4BEF" w:rsidRPr="004C4BEF" w:rsidRDefault="004C4BEF" w:rsidP="004C4BEF">
      <w:pPr>
        <w:pStyle w:val="Prrafodelista"/>
        <w:numPr>
          <w:ilvl w:val="0"/>
          <w:numId w:val="4"/>
        </w:numPr>
        <w:rPr>
          <w:rFonts w:ascii="Times New Roman" w:hAnsi="Times New Roman" w:cs="Times New Roman"/>
          <w:sz w:val="24"/>
          <w:szCs w:val="24"/>
          <w:lang w:val="es-ES"/>
        </w:rPr>
      </w:pPr>
      <w:r w:rsidRPr="004C4BEF">
        <w:rPr>
          <w:rFonts w:ascii="Times New Roman" w:hAnsi="Times New Roman" w:cs="Times New Roman"/>
          <w:sz w:val="24"/>
          <w:szCs w:val="24"/>
          <w:lang w:val="es-ES"/>
        </w:rPr>
        <w:t>Implementar un sistema de registro que permita almacenar los datos personales de los pacientes, tales como nombre, edad, clínica y un identificador único.</w:t>
      </w:r>
    </w:p>
    <w:p w14:paraId="09D23E39" w14:textId="77777777" w:rsidR="004C4BEF" w:rsidRPr="004C4BEF" w:rsidRDefault="004C4BEF" w:rsidP="004C4BEF">
      <w:pPr>
        <w:pStyle w:val="Prrafodelista"/>
        <w:numPr>
          <w:ilvl w:val="0"/>
          <w:numId w:val="4"/>
        </w:numPr>
        <w:rPr>
          <w:rFonts w:ascii="Times New Roman" w:hAnsi="Times New Roman" w:cs="Times New Roman"/>
          <w:sz w:val="24"/>
          <w:szCs w:val="24"/>
          <w:lang w:val="es-ES"/>
        </w:rPr>
      </w:pPr>
      <w:r w:rsidRPr="004C4BEF">
        <w:rPr>
          <w:rFonts w:ascii="Times New Roman" w:hAnsi="Times New Roman" w:cs="Times New Roman"/>
          <w:sz w:val="24"/>
          <w:szCs w:val="24"/>
          <w:lang w:val="es-ES"/>
        </w:rPr>
        <w:t>Crear funcionalidades para agregar, eliminar, buscar y listar pacientes de forma rápida y eficiente.</w:t>
      </w:r>
    </w:p>
    <w:p w14:paraId="7BB99479" w14:textId="61A9D989" w:rsidR="00713BA3" w:rsidRPr="001B3922" w:rsidRDefault="004C4BEF" w:rsidP="004C4BEF">
      <w:pPr>
        <w:pStyle w:val="Prrafodelista"/>
        <w:numPr>
          <w:ilvl w:val="0"/>
          <w:numId w:val="4"/>
        </w:numPr>
        <w:rPr>
          <w:rFonts w:ascii="Times New Roman" w:hAnsi="Times New Roman" w:cs="Times New Roman"/>
          <w:sz w:val="24"/>
          <w:szCs w:val="24"/>
          <w:lang w:val="es-ES"/>
        </w:rPr>
      </w:pPr>
      <w:r w:rsidRPr="004C4BEF">
        <w:rPr>
          <w:rFonts w:ascii="Times New Roman" w:hAnsi="Times New Roman" w:cs="Times New Roman"/>
          <w:sz w:val="24"/>
          <w:szCs w:val="24"/>
          <w:lang w:val="es-ES"/>
        </w:rPr>
        <w:t>Optimizar el rendimiento del sistema utilizando listas enlazadas, lo que facilita la inserción y eliminación de registros sin necesidad de reestructuración constante.</w:t>
      </w:r>
      <w:r w:rsidR="00713BA3" w:rsidRPr="001B3922">
        <w:rPr>
          <w:rFonts w:ascii="Times New Roman" w:hAnsi="Times New Roman" w:cs="Times New Roman"/>
          <w:b/>
          <w:bCs/>
          <w:sz w:val="24"/>
          <w:szCs w:val="24"/>
          <w:lang w:val="es-ES"/>
        </w:rPr>
        <w:br/>
      </w:r>
      <w:r w:rsidR="00713BA3" w:rsidRPr="001B3922">
        <w:rPr>
          <w:rFonts w:ascii="Times New Roman" w:hAnsi="Times New Roman" w:cs="Times New Roman"/>
          <w:b/>
          <w:bCs/>
          <w:sz w:val="24"/>
          <w:szCs w:val="24"/>
          <w:lang w:val="es-ES"/>
        </w:rPr>
        <w:br/>
      </w:r>
      <w:r w:rsidR="00713BA3" w:rsidRPr="001B3922">
        <w:rPr>
          <w:rFonts w:ascii="Times New Roman" w:hAnsi="Times New Roman" w:cs="Times New Roman"/>
          <w:b/>
          <w:bCs/>
          <w:sz w:val="24"/>
          <w:szCs w:val="24"/>
          <w:lang w:val="es-ES"/>
        </w:rPr>
        <w:br/>
      </w:r>
    </w:p>
    <w:p w14:paraId="1981CEEF"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23EC6CBC"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40142DD5"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612F0D6F"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652338FC"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134DF756"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31166547"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43380FC3"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58C183CE"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12EA591E"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4369A139"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465AF2EE"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2A266B87"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1EF7F66F"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29B5B261" w14:textId="77777777" w:rsidR="00713BA3" w:rsidRDefault="00713BA3" w:rsidP="00713BA3">
      <w:pPr>
        <w:pStyle w:val="Prrafodelista"/>
        <w:ind w:left="360"/>
        <w:rPr>
          <w:rFonts w:ascii="Times New Roman" w:hAnsi="Times New Roman" w:cs="Times New Roman"/>
          <w:b/>
          <w:bCs/>
          <w:sz w:val="24"/>
          <w:szCs w:val="24"/>
          <w:lang w:val="es-ES"/>
        </w:rPr>
      </w:pPr>
    </w:p>
    <w:p w14:paraId="3A88F39A"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32F635E9" w14:textId="77777777" w:rsidR="00713BA3" w:rsidRPr="002F48AA" w:rsidRDefault="00713BA3" w:rsidP="00713BA3">
      <w:pPr>
        <w:pStyle w:val="Prrafodelista"/>
        <w:ind w:left="360"/>
        <w:rPr>
          <w:rFonts w:ascii="Times New Roman" w:hAnsi="Times New Roman" w:cs="Times New Roman"/>
          <w:b/>
          <w:bCs/>
          <w:sz w:val="24"/>
          <w:szCs w:val="24"/>
          <w:lang w:val="es-ES"/>
        </w:rPr>
      </w:pPr>
    </w:p>
    <w:p w14:paraId="2A7EF2C1" w14:textId="77777777" w:rsidR="00713BA3" w:rsidRDefault="00713BA3" w:rsidP="00713BA3">
      <w:pPr>
        <w:tabs>
          <w:tab w:val="left" w:pos="6330"/>
        </w:tabs>
        <w:jc w:val="center"/>
        <w:rPr>
          <w:rFonts w:ascii="Times New Roman" w:hAnsi="Times New Roman" w:cs="Times New Roman"/>
          <w:sz w:val="24"/>
          <w:szCs w:val="24"/>
          <w:lang w:val="es-ES"/>
        </w:rPr>
      </w:pPr>
    </w:p>
    <w:p w14:paraId="6333980C" w14:textId="77777777" w:rsidR="00713BA3" w:rsidRDefault="00713BA3" w:rsidP="00713BA3">
      <w:pPr>
        <w:tabs>
          <w:tab w:val="left" w:pos="6330"/>
        </w:tabs>
        <w:jc w:val="center"/>
        <w:rPr>
          <w:rFonts w:ascii="Times New Roman" w:hAnsi="Times New Roman" w:cs="Times New Roman"/>
          <w:sz w:val="24"/>
          <w:szCs w:val="24"/>
          <w:lang w:val="es-ES"/>
        </w:rPr>
      </w:pPr>
    </w:p>
    <w:p w14:paraId="4D5CFE91" w14:textId="77777777" w:rsidR="00713BA3" w:rsidRDefault="00713BA3" w:rsidP="00713BA3">
      <w:pPr>
        <w:tabs>
          <w:tab w:val="left" w:pos="6330"/>
        </w:tabs>
        <w:jc w:val="center"/>
        <w:rPr>
          <w:rFonts w:ascii="Times New Roman" w:hAnsi="Times New Roman" w:cs="Times New Roman"/>
          <w:sz w:val="24"/>
          <w:szCs w:val="24"/>
          <w:lang w:val="es-ES"/>
        </w:rPr>
      </w:pPr>
    </w:p>
    <w:p w14:paraId="039EE456" w14:textId="77777777" w:rsidR="00713BA3" w:rsidRDefault="00713BA3" w:rsidP="00713BA3">
      <w:pPr>
        <w:tabs>
          <w:tab w:val="left" w:pos="6330"/>
        </w:tabs>
        <w:jc w:val="center"/>
        <w:rPr>
          <w:rFonts w:ascii="Times New Roman" w:hAnsi="Times New Roman" w:cs="Times New Roman"/>
          <w:sz w:val="24"/>
          <w:szCs w:val="24"/>
          <w:lang w:val="es-ES"/>
        </w:rPr>
      </w:pPr>
    </w:p>
    <w:p w14:paraId="01AA5AB0" w14:textId="77777777" w:rsidR="00713BA3" w:rsidRDefault="00713BA3" w:rsidP="00713BA3">
      <w:pPr>
        <w:tabs>
          <w:tab w:val="left" w:pos="6330"/>
        </w:tabs>
        <w:jc w:val="center"/>
        <w:rPr>
          <w:rFonts w:ascii="Times New Roman" w:hAnsi="Times New Roman" w:cs="Times New Roman"/>
          <w:sz w:val="24"/>
          <w:szCs w:val="24"/>
          <w:lang w:val="es-ES"/>
        </w:rPr>
      </w:pPr>
    </w:p>
    <w:p w14:paraId="4443797C" w14:textId="77777777" w:rsidR="00FF48BC" w:rsidRPr="00FF48BC" w:rsidRDefault="00537450" w:rsidP="00FF48BC">
      <w:pPr>
        <w:tabs>
          <w:tab w:val="left" w:pos="6330"/>
        </w:tabs>
        <w:rPr>
          <w:rFonts w:ascii="Times New Roman" w:hAnsi="Times New Roman" w:cs="Times New Roman"/>
          <w:sz w:val="24"/>
          <w:szCs w:val="24"/>
          <w:lang w:val="es-ES"/>
        </w:rPr>
      </w:pPr>
      <w:r w:rsidRPr="00FF48BC">
        <w:rPr>
          <w:rFonts w:ascii="Times New Roman" w:hAnsi="Times New Roman" w:cs="Times New Roman"/>
          <w:b/>
          <w:bCs/>
          <w:sz w:val="24"/>
          <w:szCs w:val="24"/>
          <w:lang w:val="es-ES"/>
        </w:rPr>
        <w:lastRenderedPageBreak/>
        <w:t>Desarrollo de actividad</w:t>
      </w:r>
      <w:r>
        <w:rPr>
          <w:rFonts w:ascii="Times New Roman" w:hAnsi="Times New Roman" w:cs="Times New Roman"/>
          <w:sz w:val="24"/>
          <w:szCs w:val="24"/>
          <w:lang w:val="es-ES"/>
        </w:rPr>
        <w:br/>
      </w:r>
      <w:r>
        <w:rPr>
          <w:rFonts w:ascii="Times New Roman" w:hAnsi="Times New Roman" w:cs="Times New Roman"/>
          <w:sz w:val="24"/>
          <w:szCs w:val="24"/>
          <w:lang w:val="es-ES"/>
        </w:rPr>
        <w:br/>
      </w:r>
      <w:r w:rsidR="00FF48BC" w:rsidRPr="00FF48BC">
        <w:rPr>
          <w:rFonts w:ascii="Times New Roman" w:hAnsi="Times New Roman" w:cs="Times New Roman"/>
          <w:sz w:val="24"/>
          <w:szCs w:val="24"/>
          <w:lang w:val="es-ES"/>
        </w:rPr>
        <w:t>Clase Paciente: Representa a un paciente con atributos como id, nombre, edad y clinica.</w:t>
      </w:r>
    </w:p>
    <w:p w14:paraId="0F0447C9" w14:textId="77777777" w:rsidR="00FF48BC" w:rsidRDefault="00FF48BC" w:rsidP="00FF48BC">
      <w:pPr>
        <w:tabs>
          <w:tab w:val="left" w:pos="6330"/>
        </w:tabs>
        <w:rPr>
          <w:rFonts w:ascii="Times New Roman" w:hAnsi="Times New Roman" w:cs="Times New Roman"/>
          <w:sz w:val="24"/>
          <w:szCs w:val="24"/>
          <w:lang w:val="es-ES"/>
        </w:rPr>
      </w:pPr>
      <w:r w:rsidRPr="00FF48BC">
        <w:rPr>
          <w:rFonts w:ascii="Times New Roman" w:hAnsi="Times New Roman" w:cs="Times New Roman"/>
          <w:sz w:val="24"/>
          <w:szCs w:val="24"/>
          <w:lang w:val="es-ES"/>
        </w:rPr>
        <w:t>Clase Nodo: Representa un nodo en una lista enlazada, donde cada nodo contiene un objeto de tipo Paciente y una referencia al siguiente nodo.</w:t>
      </w:r>
    </w:p>
    <w:p w14:paraId="7F65C230" w14:textId="645E4184" w:rsidR="00713BA3" w:rsidRDefault="00537450" w:rsidP="00FF48BC">
      <w:pPr>
        <w:tabs>
          <w:tab w:val="left" w:pos="6330"/>
        </w:tabs>
        <w:jc w:val="center"/>
        <w:rPr>
          <w:rFonts w:ascii="Times New Roman" w:hAnsi="Times New Roman" w:cs="Times New Roman"/>
          <w:sz w:val="24"/>
          <w:szCs w:val="24"/>
          <w:lang w:val="es-ES"/>
        </w:rPr>
      </w:pPr>
      <w:r>
        <w:rPr>
          <w:rFonts w:ascii="Times New Roman" w:hAnsi="Times New Roman" w:cs="Times New Roman"/>
          <w:sz w:val="24"/>
          <w:szCs w:val="24"/>
          <w:lang w:val="es-ES"/>
        </w:rPr>
        <w:br/>
      </w:r>
      <w:r>
        <w:rPr>
          <w:noProof/>
          <w:lang w:val="es-CO" w:eastAsia="es-CO"/>
        </w:rPr>
        <w:drawing>
          <wp:inline distT="0" distB="0" distL="0" distR="0" wp14:anchorId="5D60D643" wp14:editId="599FB5A0">
            <wp:extent cx="3238500" cy="2714657"/>
            <wp:effectExtent l="0" t="0" r="0" b="9525"/>
            <wp:docPr id="169531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13519" name=""/>
                    <pic:cNvPicPr/>
                  </pic:nvPicPr>
                  <pic:blipFill>
                    <a:blip r:embed="rId8"/>
                    <a:stretch>
                      <a:fillRect/>
                    </a:stretch>
                  </pic:blipFill>
                  <pic:spPr>
                    <a:xfrm>
                      <a:off x="0" y="0"/>
                      <a:ext cx="3250572" cy="2724776"/>
                    </a:xfrm>
                    <a:prstGeom prst="rect">
                      <a:avLst/>
                    </a:prstGeom>
                  </pic:spPr>
                </pic:pic>
              </a:graphicData>
            </a:graphic>
          </wp:inline>
        </w:drawing>
      </w:r>
    </w:p>
    <w:p w14:paraId="7DD7AABD" w14:textId="77777777" w:rsidR="00713BA3" w:rsidRDefault="00713BA3" w:rsidP="00713BA3">
      <w:pPr>
        <w:tabs>
          <w:tab w:val="left" w:pos="6330"/>
        </w:tabs>
        <w:jc w:val="center"/>
        <w:rPr>
          <w:rFonts w:ascii="Times New Roman" w:hAnsi="Times New Roman" w:cs="Times New Roman"/>
          <w:sz w:val="24"/>
          <w:szCs w:val="24"/>
          <w:lang w:val="es-ES"/>
        </w:rPr>
      </w:pPr>
    </w:p>
    <w:p w14:paraId="766BC493" w14:textId="77777777" w:rsidR="000912D5" w:rsidRPr="000912D5" w:rsidRDefault="000912D5" w:rsidP="000912D5">
      <w:pPr>
        <w:tabs>
          <w:tab w:val="left" w:pos="6330"/>
        </w:tabs>
        <w:rPr>
          <w:rFonts w:ascii="Times New Roman" w:hAnsi="Times New Roman" w:cs="Times New Roman"/>
          <w:sz w:val="24"/>
          <w:szCs w:val="24"/>
          <w:lang w:val="es-ES"/>
        </w:rPr>
      </w:pPr>
      <w:r w:rsidRPr="000912D5">
        <w:rPr>
          <w:rFonts w:ascii="Times New Roman" w:hAnsi="Times New Roman" w:cs="Times New Roman"/>
          <w:sz w:val="24"/>
          <w:szCs w:val="24"/>
          <w:lang w:val="es-ES"/>
        </w:rPr>
        <w:t>buscarPaciente(int id): Busca un paciente por su id en la lista enlazada. Si lo encuentra, muestra su información; si no, indica que no se encontró.</w:t>
      </w:r>
    </w:p>
    <w:p w14:paraId="55BE116A" w14:textId="1F612CD9" w:rsidR="00713BA3" w:rsidRDefault="000912D5" w:rsidP="000912D5">
      <w:pPr>
        <w:tabs>
          <w:tab w:val="left" w:pos="6330"/>
        </w:tabs>
        <w:rPr>
          <w:rFonts w:ascii="Times New Roman" w:hAnsi="Times New Roman" w:cs="Times New Roman"/>
          <w:sz w:val="24"/>
          <w:szCs w:val="24"/>
          <w:lang w:val="es-ES"/>
        </w:rPr>
      </w:pPr>
      <w:r w:rsidRPr="000912D5">
        <w:rPr>
          <w:rFonts w:ascii="Times New Roman" w:hAnsi="Times New Roman" w:cs="Times New Roman"/>
          <w:sz w:val="24"/>
          <w:szCs w:val="24"/>
          <w:lang w:val="es-ES"/>
        </w:rPr>
        <w:t>eliminarPaciente(int id): Elimina un paciente por su id en la lista enlazada. Si el paciente está en la cabeza, se elimina modificando la cabeza; si está en otro nodo, se elimina modificando el nodo anterior para que apunte al siguiente. Si el paciente no existe, muestra un mensaje de error.</w:t>
      </w:r>
    </w:p>
    <w:p w14:paraId="38A9CCF3" w14:textId="77777777" w:rsidR="009201CF" w:rsidRDefault="009201CF" w:rsidP="00F95A69">
      <w:pPr>
        <w:pStyle w:val="Prrafodelista"/>
        <w:ind w:left="0"/>
        <w:rPr>
          <w:rFonts w:ascii="Times New Roman" w:hAnsi="Times New Roman" w:cs="Times New Roman"/>
          <w:sz w:val="24"/>
          <w:szCs w:val="24"/>
          <w:lang w:val="es-ES"/>
        </w:rPr>
      </w:pPr>
    </w:p>
    <w:p w14:paraId="5A27231E" w14:textId="5229DF76" w:rsidR="009201CF" w:rsidRDefault="00BE26D7" w:rsidP="00BE26D7">
      <w:pPr>
        <w:pStyle w:val="Prrafodelista"/>
        <w:ind w:left="0"/>
        <w:jc w:val="center"/>
        <w:rPr>
          <w:rFonts w:ascii="Times New Roman" w:hAnsi="Times New Roman" w:cs="Times New Roman"/>
          <w:sz w:val="24"/>
          <w:szCs w:val="24"/>
          <w:lang w:val="es-ES"/>
        </w:rPr>
      </w:pPr>
      <w:r>
        <w:rPr>
          <w:noProof/>
          <w:lang w:val="es-CO" w:eastAsia="es-CO"/>
        </w:rPr>
        <w:drawing>
          <wp:inline distT="0" distB="0" distL="0" distR="0" wp14:anchorId="2B6E9EBD" wp14:editId="032345A9">
            <wp:extent cx="3562350" cy="2337669"/>
            <wp:effectExtent l="0" t="0" r="0" b="5715"/>
            <wp:docPr id="171187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74425" name=""/>
                    <pic:cNvPicPr/>
                  </pic:nvPicPr>
                  <pic:blipFill>
                    <a:blip r:embed="rId9"/>
                    <a:stretch>
                      <a:fillRect/>
                    </a:stretch>
                  </pic:blipFill>
                  <pic:spPr>
                    <a:xfrm>
                      <a:off x="0" y="0"/>
                      <a:ext cx="3568292" cy="2341568"/>
                    </a:xfrm>
                    <a:prstGeom prst="rect">
                      <a:avLst/>
                    </a:prstGeom>
                  </pic:spPr>
                </pic:pic>
              </a:graphicData>
            </a:graphic>
          </wp:inline>
        </w:drawing>
      </w:r>
    </w:p>
    <w:p w14:paraId="52C92146" w14:textId="77777777" w:rsidR="009201CF" w:rsidRDefault="009201CF" w:rsidP="00F95A69">
      <w:pPr>
        <w:pStyle w:val="Prrafodelista"/>
        <w:ind w:left="0"/>
        <w:rPr>
          <w:rFonts w:ascii="Times New Roman" w:hAnsi="Times New Roman" w:cs="Times New Roman"/>
          <w:sz w:val="24"/>
          <w:szCs w:val="24"/>
          <w:lang w:val="es-ES"/>
        </w:rPr>
      </w:pPr>
    </w:p>
    <w:p w14:paraId="0642270D" w14:textId="77777777" w:rsidR="009201CF" w:rsidRDefault="009201CF" w:rsidP="00F95A69">
      <w:pPr>
        <w:pStyle w:val="Prrafodelista"/>
        <w:ind w:left="0"/>
        <w:rPr>
          <w:rFonts w:ascii="Times New Roman" w:hAnsi="Times New Roman" w:cs="Times New Roman"/>
          <w:sz w:val="24"/>
          <w:szCs w:val="24"/>
          <w:lang w:val="es-ES"/>
        </w:rPr>
      </w:pPr>
    </w:p>
    <w:p w14:paraId="774791DE" w14:textId="77777777" w:rsidR="009201CF" w:rsidRDefault="009201CF" w:rsidP="00F95A69">
      <w:pPr>
        <w:pStyle w:val="Prrafodelista"/>
        <w:ind w:left="0"/>
        <w:rPr>
          <w:rFonts w:ascii="Times New Roman" w:hAnsi="Times New Roman" w:cs="Times New Roman"/>
          <w:sz w:val="24"/>
          <w:szCs w:val="24"/>
          <w:lang w:val="es-ES"/>
        </w:rPr>
      </w:pPr>
    </w:p>
    <w:p w14:paraId="0C115492" w14:textId="66BB74F3" w:rsidR="009F2155" w:rsidRDefault="006569A3" w:rsidP="00F95A69">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Vision de código por CLI</w:t>
      </w:r>
      <w:r w:rsidR="009F2155">
        <w:rPr>
          <w:rFonts w:ascii="Times New Roman" w:hAnsi="Times New Roman" w:cs="Times New Roman"/>
          <w:sz w:val="24"/>
          <w:szCs w:val="24"/>
          <w:lang w:val="es-ES"/>
        </w:rPr>
        <w:t xml:space="preserve"> &amp; por sistema</w:t>
      </w:r>
      <w:r>
        <w:rPr>
          <w:rFonts w:ascii="Times New Roman" w:hAnsi="Times New Roman" w:cs="Times New Roman"/>
          <w:sz w:val="24"/>
          <w:szCs w:val="24"/>
          <w:lang w:val="es-ES"/>
        </w:rPr>
        <w:br/>
      </w:r>
      <w:r>
        <w:rPr>
          <w:rFonts w:ascii="Times New Roman" w:hAnsi="Times New Roman" w:cs="Times New Roman"/>
          <w:sz w:val="24"/>
          <w:szCs w:val="24"/>
          <w:lang w:val="es-ES"/>
        </w:rPr>
        <w:br/>
      </w:r>
      <w:r>
        <w:rPr>
          <w:noProof/>
          <w:lang w:val="es-CO" w:eastAsia="es-CO"/>
        </w:rPr>
        <w:drawing>
          <wp:inline distT="0" distB="0" distL="0" distR="0" wp14:anchorId="4EC4549B" wp14:editId="5CEEAC60">
            <wp:extent cx="5705475" cy="1485900"/>
            <wp:effectExtent l="0" t="0" r="9525" b="0"/>
            <wp:docPr id="63922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24527" name=""/>
                    <pic:cNvPicPr/>
                  </pic:nvPicPr>
                  <pic:blipFill>
                    <a:blip r:embed="rId10"/>
                    <a:stretch>
                      <a:fillRect/>
                    </a:stretch>
                  </pic:blipFill>
                  <pic:spPr>
                    <a:xfrm>
                      <a:off x="0" y="0"/>
                      <a:ext cx="5705475" cy="1485900"/>
                    </a:xfrm>
                    <a:prstGeom prst="rect">
                      <a:avLst/>
                    </a:prstGeom>
                  </pic:spPr>
                </pic:pic>
              </a:graphicData>
            </a:graphic>
          </wp:inline>
        </w:drawing>
      </w:r>
      <w:r w:rsidR="009F2155" w:rsidRPr="009F2155">
        <w:rPr>
          <w:noProof/>
          <w:lang w:val="es-ES"/>
        </w:rPr>
        <w:t xml:space="preserve"> </w:t>
      </w:r>
      <w:r w:rsidR="009F2155">
        <w:rPr>
          <w:noProof/>
          <w:lang w:val="es-ES"/>
        </w:rPr>
        <w:br/>
      </w:r>
      <w:r w:rsidR="009F2155">
        <w:rPr>
          <w:noProof/>
          <w:lang w:val="es-ES"/>
        </w:rPr>
        <w:br/>
        <w:t>Cada uno de los campos esta habilitado para que la persona inserte, busque, elimine y muestre lo que necesita en el requerimiento</w:t>
      </w:r>
      <w:r w:rsidR="00015EBA">
        <w:rPr>
          <w:noProof/>
          <w:lang w:val="es-ES"/>
        </w:rPr>
        <w:t>.</w:t>
      </w:r>
      <w:r w:rsidR="009F2155">
        <w:rPr>
          <w:noProof/>
          <w:lang w:val="es-CO" w:eastAsia="es-CO"/>
        </w:rPr>
        <w:drawing>
          <wp:inline distT="0" distB="0" distL="0" distR="0" wp14:anchorId="5975292E" wp14:editId="1CECD965">
            <wp:extent cx="5731510" cy="2666365"/>
            <wp:effectExtent l="0" t="0" r="2540" b="635"/>
            <wp:docPr id="3258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6094" name=""/>
                    <pic:cNvPicPr/>
                  </pic:nvPicPr>
                  <pic:blipFill>
                    <a:blip r:embed="rId11"/>
                    <a:stretch>
                      <a:fillRect/>
                    </a:stretch>
                  </pic:blipFill>
                  <pic:spPr>
                    <a:xfrm>
                      <a:off x="0" y="0"/>
                      <a:ext cx="5731510" cy="2666365"/>
                    </a:xfrm>
                    <a:prstGeom prst="rect">
                      <a:avLst/>
                    </a:prstGeom>
                  </pic:spPr>
                </pic:pic>
              </a:graphicData>
            </a:graphic>
          </wp:inline>
        </w:drawing>
      </w:r>
    </w:p>
    <w:p w14:paraId="08968494" w14:textId="77777777" w:rsidR="009201CF" w:rsidRDefault="009201CF" w:rsidP="00F95A69">
      <w:pPr>
        <w:pStyle w:val="Prrafodelista"/>
        <w:ind w:left="0"/>
        <w:rPr>
          <w:rFonts w:ascii="Times New Roman" w:hAnsi="Times New Roman" w:cs="Times New Roman"/>
          <w:sz w:val="24"/>
          <w:szCs w:val="24"/>
          <w:lang w:val="es-ES"/>
        </w:rPr>
      </w:pPr>
    </w:p>
    <w:p w14:paraId="7FB7E6F3" w14:textId="77777777" w:rsidR="009201CF" w:rsidRPr="009201CF" w:rsidRDefault="009201CF" w:rsidP="00F95A69">
      <w:pPr>
        <w:pStyle w:val="Prrafodelista"/>
        <w:ind w:left="0"/>
        <w:rPr>
          <w:rFonts w:ascii="Times New Roman" w:hAnsi="Times New Roman" w:cs="Times New Roman"/>
          <w:sz w:val="24"/>
          <w:szCs w:val="24"/>
          <w:lang w:val="es-ES"/>
        </w:rPr>
      </w:pPr>
    </w:p>
    <w:p w14:paraId="1E49AF78" w14:textId="77777777" w:rsidR="009201CF" w:rsidRPr="009201CF" w:rsidRDefault="009201CF" w:rsidP="00F95A69">
      <w:pPr>
        <w:pStyle w:val="Prrafodelista"/>
        <w:ind w:left="0"/>
        <w:rPr>
          <w:rFonts w:ascii="Times New Roman" w:hAnsi="Times New Roman" w:cs="Times New Roman"/>
          <w:sz w:val="24"/>
          <w:szCs w:val="24"/>
          <w:lang w:val="es-ES"/>
        </w:rPr>
      </w:pPr>
    </w:p>
    <w:p w14:paraId="455B9A42" w14:textId="77777777" w:rsidR="009201CF" w:rsidRPr="009201CF" w:rsidRDefault="009201CF" w:rsidP="00F95A69">
      <w:pPr>
        <w:pStyle w:val="Prrafodelista"/>
        <w:ind w:left="0"/>
        <w:rPr>
          <w:rFonts w:ascii="Times New Roman" w:hAnsi="Times New Roman" w:cs="Times New Roman"/>
          <w:sz w:val="24"/>
          <w:szCs w:val="24"/>
          <w:lang w:val="es-ES"/>
        </w:rPr>
      </w:pPr>
    </w:p>
    <w:p w14:paraId="2FD24D9F" w14:textId="0F42F9FB" w:rsidR="005C1C54" w:rsidRPr="00246BD9" w:rsidRDefault="004234A2" w:rsidP="005C1C54">
      <w:pPr>
        <w:pStyle w:val="Prrafodelista"/>
        <w:ind w:left="0"/>
        <w:rPr>
          <w:rFonts w:ascii="Times New Roman" w:hAnsi="Times New Roman" w:cs="Times New Roman"/>
          <w:b/>
          <w:bCs/>
          <w:sz w:val="24"/>
          <w:szCs w:val="24"/>
        </w:rPr>
      </w:pPr>
      <w:r w:rsidRPr="00246BD9">
        <w:rPr>
          <w:rFonts w:ascii="Times New Roman" w:hAnsi="Times New Roman" w:cs="Times New Roman"/>
          <w:sz w:val="24"/>
          <w:szCs w:val="24"/>
        </w:rPr>
        <w:t>LINK GITHUB</w:t>
      </w:r>
      <w:r w:rsidR="00E63B1B" w:rsidRPr="00246BD9">
        <w:rPr>
          <w:rFonts w:ascii="Times New Roman" w:hAnsi="Times New Roman" w:cs="Times New Roman"/>
          <w:sz w:val="24"/>
          <w:szCs w:val="24"/>
        </w:rPr>
        <w:t xml:space="preserve">: </w:t>
      </w:r>
      <w:r w:rsidR="00654721" w:rsidRPr="00654721">
        <w:t>https://github.com/mehirakiva/EAN_guia3/tree/e681ec3655a2eb033735d79a5e376ed1d9504a3a/Actividad%202</w:t>
      </w:r>
      <w:bookmarkStart w:id="67" w:name="_GoBack"/>
      <w:bookmarkEnd w:id="67"/>
    </w:p>
    <w:p w14:paraId="53AA4F08" w14:textId="77777777" w:rsidR="00713BA3" w:rsidRPr="00246BD9" w:rsidRDefault="00713BA3" w:rsidP="00713BA3">
      <w:pPr>
        <w:pStyle w:val="Prrafodelista"/>
        <w:ind w:left="360"/>
        <w:rPr>
          <w:rFonts w:ascii="Times New Roman" w:hAnsi="Times New Roman" w:cs="Times New Roman"/>
          <w:b/>
          <w:bCs/>
          <w:sz w:val="24"/>
          <w:szCs w:val="24"/>
        </w:rPr>
      </w:pPr>
    </w:p>
    <w:p w14:paraId="47A6B914" w14:textId="77777777" w:rsidR="00713BA3" w:rsidRPr="00246BD9" w:rsidRDefault="00713BA3" w:rsidP="00713BA3">
      <w:pPr>
        <w:pStyle w:val="Prrafodelista"/>
        <w:ind w:left="360"/>
        <w:rPr>
          <w:rFonts w:ascii="Times New Roman" w:hAnsi="Times New Roman" w:cs="Times New Roman"/>
          <w:b/>
          <w:bCs/>
          <w:sz w:val="24"/>
          <w:szCs w:val="24"/>
        </w:rPr>
      </w:pPr>
    </w:p>
    <w:p w14:paraId="6216FF91" w14:textId="77777777" w:rsidR="00713BA3" w:rsidRPr="00246BD9" w:rsidRDefault="00713BA3" w:rsidP="00713BA3">
      <w:pPr>
        <w:pStyle w:val="Prrafodelista"/>
        <w:ind w:left="360"/>
        <w:rPr>
          <w:rFonts w:ascii="Times New Roman" w:hAnsi="Times New Roman" w:cs="Times New Roman"/>
          <w:b/>
          <w:bCs/>
          <w:sz w:val="24"/>
          <w:szCs w:val="24"/>
        </w:rPr>
      </w:pPr>
    </w:p>
    <w:p w14:paraId="27574C92" w14:textId="77777777" w:rsidR="00713BA3" w:rsidRPr="00246BD9" w:rsidRDefault="00713BA3" w:rsidP="00713BA3">
      <w:pPr>
        <w:pStyle w:val="Prrafodelista"/>
        <w:ind w:left="360"/>
        <w:rPr>
          <w:rFonts w:ascii="Times New Roman" w:hAnsi="Times New Roman" w:cs="Times New Roman"/>
          <w:b/>
          <w:bCs/>
          <w:sz w:val="24"/>
          <w:szCs w:val="24"/>
        </w:rPr>
      </w:pPr>
    </w:p>
    <w:p w14:paraId="5B215048" w14:textId="77777777" w:rsidR="00713BA3" w:rsidRDefault="00713BA3" w:rsidP="00713BA3">
      <w:pPr>
        <w:pStyle w:val="Prrafodelista"/>
        <w:ind w:left="360"/>
        <w:rPr>
          <w:rFonts w:ascii="Times New Roman" w:hAnsi="Times New Roman" w:cs="Times New Roman"/>
          <w:b/>
          <w:bCs/>
          <w:sz w:val="24"/>
          <w:szCs w:val="24"/>
        </w:rPr>
      </w:pPr>
    </w:p>
    <w:p w14:paraId="0B72799F" w14:textId="77777777" w:rsidR="00654721" w:rsidRDefault="00654721" w:rsidP="00713BA3">
      <w:pPr>
        <w:pStyle w:val="Prrafodelista"/>
        <w:ind w:left="360"/>
        <w:rPr>
          <w:rFonts w:ascii="Times New Roman" w:hAnsi="Times New Roman" w:cs="Times New Roman"/>
          <w:b/>
          <w:bCs/>
          <w:sz w:val="24"/>
          <w:szCs w:val="24"/>
        </w:rPr>
      </w:pPr>
    </w:p>
    <w:p w14:paraId="41B0763E" w14:textId="77777777" w:rsidR="00654721" w:rsidRDefault="00654721" w:rsidP="00713BA3">
      <w:pPr>
        <w:pStyle w:val="Prrafodelista"/>
        <w:ind w:left="360"/>
        <w:rPr>
          <w:rFonts w:ascii="Times New Roman" w:hAnsi="Times New Roman" w:cs="Times New Roman"/>
          <w:b/>
          <w:bCs/>
          <w:sz w:val="24"/>
          <w:szCs w:val="24"/>
        </w:rPr>
      </w:pPr>
    </w:p>
    <w:p w14:paraId="29B50C2E" w14:textId="77777777" w:rsidR="00654721" w:rsidRPr="00246BD9" w:rsidRDefault="00654721" w:rsidP="00713BA3">
      <w:pPr>
        <w:pStyle w:val="Prrafodelista"/>
        <w:ind w:left="360"/>
        <w:rPr>
          <w:rFonts w:ascii="Times New Roman" w:hAnsi="Times New Roman" w:cs="Times New Roman"/>
          <w:b/>
          <w:bCs/>
          <w:sz w:val="24"/>
          <w:szCs w:val="24"/>
        </w:rPr>
      </w:pPr>
    </w:p>
    <w:p w14:paraId="07EAFF44" w14:textId="77777777" w:rsidR="002A2AE0" w:rsidRDefault="002A2AE0" w:rsidP="00713BA3">
      <w:pPr>
        <w:pStyle w:val="Prrafodelista"/>
        <w:ind w:left="360"/>
        <w:rPr>
          <w:rFonts w:ascii="Times New Roman" w:hAnsi="Times New Roman" w:cs="Times New Roman"/>
          <w:b/>
          <w:bCs/>
          <w:sz w:val="24"/>
          <w:szCs w:val="24"/>
        </w:rPr>
      </w:pPr>
    </w:p>
    <w:p w14:paraId="6B123456" w14:textId="77777777" w:rsidR="002A4FBF" w:rsidRDefault="002A4FBF" w:rsidP="00713BA3">
      <w:pPr>
        <w:pStyle w:val="Prrafodelista"/>
        <w:ind w:left="360"/>
        <w:rPr>
          <w:rFonts w:ascii="Times New Roman" w:hAnsi="Times New Roman" w:cs="Times New Roman"/>
          <w:b/>
          <w:bCs/>
          <w:sz w:val="24"/>
          <w:szCs w:val="24"/>
        </w:rPr>
      </w:pPr>
    </w:p>
    <w:p w14:paraId="16794E19" w14:textId="77777777" w:rsidR="002A4FBF" w:rsidRDefault="002A4FBF" w:rsidP="00713BA3">
      <w:pPr>
        <w:pStyle w:val="Prrafodelista"/>
        <w:ind w:left="360"/>
        <w:rPr>
          <w:rFonts w:ascii="Times New Roman" w:hAnsi="Times New Roman" w:cs="Times New Roman"/>
          <w:b/>
          <w:bCs/>
          <w:sz w:val="24"/>
          <w:szCs w:val="24"/>
        </w:rPr>
      </w:pPr>
    </w:p>
    <w:p w14:paraId="4900EEEB" w14:textId="77777777" w:rsidR="002A4FBF" w:rsidRDefault="002A4FBF" w:rsidP="00713BA3">
      <w:pPr>
        <w:pStyle w:val="Prrafodelista"/>
        <w:ind w:left="360"/>
        <w:rPr>
          <w:rFonts w:ascii="Times New Roman" w:hAnsi="Times New Roman" w:cs="Times New Roman"/>
          <w:b/>
          <w:bCs/>
          <w:sz w:val="24"/>
          <w:szCs w:val="24"/>
        </w:rPr>
      </w:pPr>
    </w:p>
    <w:p w14:paraId="3436B51F" w14:textId="77777777" w:rsidR="002A4FBF" w:rsidRPr="00246BD9" w:rsidRDefault="002A4FBF" w:rsidP="00713BA3">
      <w:pPr>
        <w:pStyle w:val="Prrafodelista"/>
        <w:ind w:left="360"/>
        <w:rPr>
          <w:rFonts w:ascii="Times New Roman" w:hAnsi="Times New Roman" w:cs="Times New Roman"/>
          <w:b/>
          <w:bCs/>
          <w:sz w:val="24"/>
          <w:szCs w:val="24"/>
        </w:rPr>
      </w:pPr>
    </w:p>
    <w:p w14:paraId="6D61E0A4" w14:textId="77777777" w:rsidR="002A2AE0" w:rsidRPr="00246BD9" w:rsidRDefault="002A2AE0" w:rsidP="004234A2">
      <w:pPr>
        <w:pStyle w:val="Prrafodelista"/>
        <w:ind w:left="360"/>
        <w:rPr>
          <w:rFonts w:ascii="Times New Roman" w:hAnsi="Times New Roman" w:cs="Times New Roman"/>
          <w:b/>
          <w:bCs/>
          <w:sz w:val="24"/>
          <w:szCs w:val="24"/>
        </w:rPr>
      </w:pPr>
    </w:p>
    <w:p w14:paraId="07E5F8D2" w14:textId="273668DE" w:rsidR="004234A2" w:rsidRDefault="00713BA3" w:rsidP="004234A2">
      <w:pPr>
        <w:pStyle w:val="Prrafodelista"/>
        <w:ind w:left="360"/>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CONCLUSIONES</w:t>
      </w:r>
    </w:p>
    <w:p w14:paraId="0A70BCB3" w14:textId="77777777" w:rsidR="004234A2" w:rsidRDefault="004234A2" w:rsidP="004234A2">
      <w:pPr>
        <w:pStyle w:val="Prrafodelista"/>
        <w:ind w:left="360"/>
        <w:rPr>
          <w:rFonts w:ascii="Times New Roman" w:hAnsi="Times New Roman" w:cs="Times New Roman"/>
          <w:b/>
          <w:bCs/>
          <w:sz w:val="24"/>
          <w:szCs w:val="24"/>
          <w:lang w:val="es-ES"/>
        </w:rPr>
      </w:pPr>
    </w:p>
    <w:p w14:paraId="69BD7CB5" w14:textId="5B02EA6F" w:rsidR="00E63B1B" w:rsidRDefault="007072CA" w:rsidP="004234A2">
      <w:pPr>
        <w:pStyle w:val="Prrafodelista"/>
        <w:ind w:left="360"/>
        <w:jc w:val="both"/>
        <w:rPr>
          <w:rFonts w:ascii="Times New Roman" w:hAnsi="Times New Roman" w:cs="Times New Roman"/>
          <w:sz w:val="24"/>
          <w:szCs w:val="24"/>
          <w:lang w:val="es-ES"/>
        </w:rPr>
      </w:pPr>
      <w:r w:rsidRPr="007072CA">
        <w:rPr>
          <w:rFonts w:ascii="Times New Roman" w:hAnsi="Times New Roman" w:cs="Times New Roman"/>
          <w:sz w:val="24"/>
          <w:szCs w:val="24"/>
          <w:lang w:val="es-ES"/>
        </w:rPr>
        <w:t>El desarrollo de este sistema para la gestión de pacientes cumple con el objetivo de mejorar la eficiencia y accesibilidad de los registros médicos. La implementación de una lista enlazada ha permitido optimizar el proceso de inserción y eliminación de pacientes, superando las limitaciones de los métodos tradicionales.</w:t>
      </w:r>
    </w:p>
    <w:p w14:paraId="1429E418" w14:textId="11B86313" w:rsidR="00713BA3" w:rsidRPr="004234A2" w:rsidRDefault="00713BA3" w:rsidP="004234A2">
      <w:pPr>
        <w:pStyle w:val="Prrafodelista"/>
        <w:ind w:left="360"/>
        <w:jc w:val="both"/>
        <w:rPr>
          <w:rFonts w:ascii="Times New Roman" w:hAnsi="Times New Roman" w:cs="Times New Roman"/>
          <w:b/>
          <w:bCs/>
          <w:sz w:val="24"/>
          <w:szCs w:val="24"/>
          <w:lang w:val="es-ES"/>
        </w:rPr>
      </w:pPr>
      <w:r w:rsidRPr="004234A2">
        <w:rPr>
          <w:rFonts w:ascii="Times New Roman" w:hAnsi="Times New Roman" w:cs="Times New Roman"/>
          <w:sz w:val="24"/>
          <w:szCs w:val="24"/>
          <w:lang w:val="es-ES"/>
        </w:rPr>
        <w:br/>
      </w:r>
      <w:r w:rsidRPr="004234A2">
        <w:rPr>
          <w:rFonts w:ascii="Times New Roman" w:hAnsi="Times New Roman" w:cs="Times New Roman"/>
          <w:sz w:val="24"/>
          <w:szCs w:val="24"/>
          <w:lang w:val="es-ES"/>
        </w:rPr>
        <w:br/>
      </w:r>
    </w:p>
    <w:p w14:paraId="3954D1C7" w14:textId="77777777" w:rsidR="00713BA3" w:rsidRPr="004234A2" w:rsidRDefault="00713BA3" w:rsidP="00713BA3">
      <w:pPr>
        <w:pStyle w:val="Prrafodelista"/>
        <w:ind w:left="360"/>
        <w:rPr>
          <w:rFonts w:ascii="Times New Roman" w:hAnsi="Times New Roman" w:cs="Times New Roman"/>
          <w:sz w:val="24"/>
          <w:szCs w:val="24"/>
          <w:lang w:val="es-CO"/>
        </w:rPr>
      </w:pPr>
    </w:p>
    <w:p w14:paraId="2B83E394" w14:textId="060089C7" w:rsidR="003B0E84" w:rsidRPr="004234A2" w:rsidRDefault="003B0E84" w:rsidP="00713BA3">
      <w:pPr>
        <w:jc w:val="center"/>
        <w:rPr>
          <w:rFonts w:ascii="Times New Roman" w:hAnsi="Times New Roman" w:cs="Times New Roman"/>
          <w:b/>
          <w:bCs/>
          <w:sz w:val="24"/>
          <w:szCs w:val="24"/>
          <w:lang w:val="es-CO"/>
        </w:rPr>
      </w:pPr>
    </w:p>
    <w:p w14:paraId="6D78464D" w14:textId="7C0C4666" w:rsidR="00705F16" w:rsidRPr="002F48AA" w:rsidRDefault="00705F16" w:rsidP="003B0E84">
      <w:pPr>
        <w:pStyle w:val="Prrafodelista"/>
        <w:ind w:left="360"/>
        <w:jc w:val="both"/>
        <w:rPr>
          <w:rFonts w:ascii="Times New Roman" w:hAnsi="Times New Roman" w:cs="Times New Roman"/>
          <w:sz w:val="24"/>
          <w:szCs w:val="24"/>
          <w:lang w:val="es-ES"/>
        </w:rPr>
      </w:pPr>
    </w:p>
    <w:sectPr w:rsidR="00705F16" w:rsidRPr="002F48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610A3" w14:textId="77777777" w:rsidR="00BD731F" w:rsidRDefault="00BD731F" w:rsidP="002C3719">
      <w:pPr>
        <w:spacing w:after="0" w:line="240" w:lineRule="auto"/>
      </w:pPr>
      <w:r>
        <w:separator/>
      </w:r>
    </w:p>
  </w:endnote>
  <w:endnote w:type="continuationSeparator" w:id="0">
    <w:p w14:paraId="6360A71F" w14:textId="77777777" w:rsidR="00BD731F" w:rsidRDefault="00BD731F" w:rsidP="002C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E15DC" w14:textId="77777777" w:rsidR="00BD731F" w:rsidRDefault="00BD731F" w:rsidP="002C3719">
      <w:pPr>
        <w:spacing w:after="0" w:line="240" w:lineRule="auto"/>
      </w:pPr>
      <w:r>
        <w:separator/>
      </w:r>
    </w:p>
  </w:footnote>
  <w:footnote w:type="continuationSeparator" w:id="0">
    <w:p w14:paraId="302F2099" w14:textId="77777777" w:rsidR="00BD731F" w:rsidRDefault="00BD731F" w:rsidP="002C37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96D1E"/>
    <w:multiLevelType w:val="multilevel"/>
    <w:tmpl w:val="DB8E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B02DB6"/>
    <w:multiLevelType w:val="hybridMultilevel"/>
    <w:tmpl w:val="CDD4EC36"/>
    <w:lvl w:ilvl="0" w:tplc="7CA67DAC">
      <w:start w:val="1"/>
      <w:numFmt w:val="decimal"/>
      <w:lvlText w:val="%1."/>
      <w:lvlJc w:val="left"/>
      <w:pPr>
        <w:ind w:left="357" w:hanging="357"/>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nsid w:val="69F473E0"/>
    <w:multiLevelType w:val="hybridMultilevel"/>
    <w:tmpl w:val="81EE2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6CCC125A"/>
    <w:multiLevelType w:val="hybridMultilevel"/>
    <w:tmpl w:val="EB90B1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D907E70"/>
    <w:multiLevelType w:val="hybridMultilevel"/>
    <w:tmpl w:val="5A0C0D8E"/>
    <w:lvl w:ilvl="0" w:tplc="D2C69F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A33"/>
    <w:rsid w:val="0000647D"/>
    <w:rsid w:val="000128F9"/>
    <w:rsid w:val="00015EBA"/>
    <w:rsid w:val="00037CE7"/>
    <w:rsid w:val="00056888"/>
    <w:rsid w:val="00081AA7"/>
    <w:rsid w:val="000912D5"/>
    <w:rsid w:val="000B418D"/>
    <w:rsid w:val="000C7963"/>
    <w:rsid w:val="000D657B"/>
    <w:rsid w:val="000E3DE5"/>
    <w:rsid w:val="000F3F18"/>
    <w:rsid w:val="001350B4"/>
    <w:rsid w:val="00191E76"/>
    <w:rsid w:val="00194869"/>
    <w:rsid w:val="001B3922"/>
    <w:rsid w:val="001B7B7E"/>
    <w:rsid w:val="001C1A39"/>
    <w:rsid w:val="001D4E5B"/>
    <w:rsid w:val="001E62AF"/>
    <w:rsid w:val="001F7194"/>
    <w:rsid w:val="0021445D"/>
    <w:rsid w:val="002203C8"/>
    <w:rsid w:val="00246BD9"/>
    <w:rsid w:val="0025257E"/>
    <w:rsid w:val="00267B14"/>
    <w:rsid w:val="00272DF8"/>
    <w:rsid w:val="00274A76"/>
    <w:rsid w:val="002820E4"/>
    <w:rsid w:val="002A2AE0"/>
    <w:rsid w:val="002A4FBF"/>
    <w:rsid w:val="002A5B4E"/>
    <w:rsid w:val="002B0C18"/>
    <w:rsid w:val="002B1054"/>
    <w:rsid w:val="002C3719"/>
    <w:rsid w:val="002E3B29"/>
    <w:rsid w:val="002F48AA"/>
    <w:rsid w:val="002F77C3"/>
    <w:rsid w:val="003066F9"/>
    <w:rsid w:val="00344241"/>
    <w:rsid w:val="0037548E"/>
    <w:rsid w:val="0038673F"/>
    <w:rsid w:val="003B0E84"/>
    <w:rsid w:val="003B2A05"/>
    <w:rsid w:val="004234A2"/>
    <w:rsid w:val="004549CF"/>
    <w:rsid w:val="0045787C"/>
    <w:rsid w:val="004632F0"/>
    <w:rsid w:val="004B30AB"/>
    <w:rsid w:val="004B457F"/>
    <w:rsid w:val="004B6DAB"/>
    <w:rsid w:val="004C4BEF"/>
    <w:rsid w:val="004D2110"/>
    <w:rsid w:val="004F4043"/>
    <w:rsid w:val="00520D80"/>
    <w:rsid w:val="00524D77"/>
    <w:rsid w:val="00537450"/>
    <w:rsid w:val="00586582"/>
    <w:rsid w:val="005B3B43"/>
    <w:rsid w:val="005C1C54"/>
    <w:rsid w:val="005C47E3"/>
    <w:rsid w:val="005E1CD8"/>
    <w:rsid w:val="005E4DF1"/>
    <w:rsid w:val="00617F25"/>
    <w:rsid w:val="00620363"/>
    <w:rsid w:val="00654721"/>
    <w:rsid w:val="006569A3"/>
    <w:rsid w:val="00656DA8"/>
    <w:rsid w:val="00661171"/>
    <w:rsid w:val="00681FE6"/>
    <w:rsid w:val="006B26A3"/>
    <w:rsid w:val="006B7CA6"/>
    <w:rsid w:val="006C33AB"/>
    <w:rsid w:val="006D610C"/>
    <w:rsid w:val="00705F16"/>
    <w:rsid w:val="007072CA"/>
    <w:rsid w:val="00713BA3"/>
    <w:rsid w:val="0073657B"/>
    <w:rsid w:val="00771237"/>
    <w:rsid w:val="00791081"/>
    <w:rsid w:val="0079463B"/>
    <w:rsid w:val="007A0A3F"/>
    <w:rsid w:val="007A46BB"/>
    <w:rsid w:val="007B419C"/>
    <w:rsid w:val="007D3D5E"/>
    <w:rsid w:val="00812D9C"/>
    <w:rsid w:val="008416BA"/>
    <w:rsid w:val="00873A33"/>
    <w:rsid w:val="008C2016"/>
    <w:rsid w:val="008E4242"/>
    <w:rsid w:val="009201CF"/>
    <w:rsid w:val="0092488C"/>
    <w:rsid w:val="0093136E"/>
    <w:rsid w:val="00943501"/>
    <w:rsid w:val="00961E76"/>
    <w:rsid w:val="0098318D"/>
    <w:rsid w:val="009841FD"/>
    <w:rsid w:val="009A26AA"/>
    <w:rsid w:val="009A6E64"/>
    <w:rsid w:val="009D2FAA"/>
    <w:rsid w:val="009E58F4"/>
    <w:rsid w:val="009F2155"/>
    <w:rsid w:val="00A175A0"/>
    <w:rsid w:val="00A65368"/>
    <w:rsid w:val="00A70622"/>
    <w:rsid w:val="00A7120F"/>
    <w:rsid w:val="00A72E02"/>
    <w:rsid w:val="00A961BF"/>
    <w:rsid w:val="00A96D2D"/>
    <w:rsid w:val="00AC20AF"/>
    <w:rsid w:val="00AE4A50"/>
    <w:rsid w:val="00B04ADE"/>
    <w:rsid w:val="00B053E9"/>
    <w:rsid w:val="00B150DF"/>
    <w:rsid w:val="00B155E0"/>
    <w:rsid w:val="00BA4AD7"/>
    <w:rsid w:val="00BC60A2"/>
    <w:rsid w:val="00BD0D46"/>
    <w:rsid w:val="00BD731F"/>
    <w:rsid w:val="00BE26D7"/>
    <w:rsid w:val="00BF27C9"/>
    <w:rsid w:val="00C852F7"/>
    <w:rsid w:val="00CD307C"/>
    <w:rsid w:val="00D75465"/>
    <w:rsid w:val="00D76057"/>
    <w:rsid w:val="00DB47E4"/>
    <w:rsid w:val="00E03E6E"/>
    <w:rsid w:val="00E20446"/>
    <w:rsid w:val="00E247AF"/>
    <w:rsid w:val="00E32E50"/>
    <w:rsid w:val="00E47F2B"/>
    <w:rsid w:val="00E63B1B"/>
    <w:rsid w:val="00E666F0"/>
    <w:rsid w:val="00E934A6"/>
    <w:rsid w:val="00E949FF"/>
    <w:rsid w:val="00EC7C8D"/>
    <w:rsid w:val="00ED3259"/>
    <w:rsid w:val="00EE3E74"/>
    <w:rsid w:val="00EE7F9C"/>
    <w:rsid w:val="00EF0869"/>
    <w:rsid w:val="00F0470C"/>
    <w:rsid w:val="00F117D2"/>
    <w:rsid w:val="00F2456E"/>
    <w:rsid w:val="00F26590"/>
    <w:rsid w:val="00F424C5"/>
    <w:rsid w:val="00F46728"/>
    <w:rsid w:val="00F4703A"/>
    <w:rsid w:val="00F61F64"/>
    <w:rsid w:val="00F803C5"/>
    <w:rsid w:val="00F833E4"/>
    <w:rsid w:val="00F84C2A"/>
    <w:rsid w:val="00F95A69"/>
    <w:rsid w:val="00FE374F"/>
    <w:rsid w:val="00FF48BC"/>
    <w:rsid w:val="00FF6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7628"/>
  <w15:chartTrackingRefBased/>
  <w15:docId w15:val="{AEFEE522-CD79-4AE3-A3B6-984190D9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3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3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3A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3A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3A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3A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3A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3A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3A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A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3A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3A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3A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3A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3A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3A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3A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3A33"/>
    <w:rPr>
      <w:rFonts w:eastAsiaTheme="majorEastAsia" w:cstheme="majorBidi"/>
      <w:color w:val="272727" w:themeColor="text1" w:themeTint="D8"/>
    </w:rPr>
  </w:style>
  <w:style w:type="paragraph" w:styleId="Puesto">
    <w:name w:val="Title"/>
    <w:basedOn w:val="Normal"/>
    <w:next w:val="Normal"/>
    <w:link w:val="PuestoCar"/>
    <w:uiPriority w:val="10"/>
    <w:qFormat/>
    <w:rsid w:val="00873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73A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3A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3A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3A33"/>
    <w:pPr>
      <w:spacing w:before="160"/>
      <w:jc w:val="center"/>
    </w:pPr>
    <w:rPr>
      <w:i/>
      <w:iCs/>
      <w:color w:val="404040" w:themeColor="text1" w:themeTint="BF"/>
    </w:rPr>
  </w:style>
  <w:style w:type="character" w:customStyle="1" w:styleId="CitaCar">
    <w:name w:val="Cita Car"/>
    <w:basedOn w:val="Fuentedeprrafopredeter"/>
    <w:link w:val="Cita"/>
    <w:uiPriority w:val="29"/>
    <w:rsid w:val="00873A33"/>
    <w:rPr>
      <w:i/>
      <w:iCs/>
      <w:color w:val="404040" w:themeColor="text1" w:themeTint="BF"/>
    </w:rPr>
  </w:style>
  <w:style w:type="paragraph" w:styleId="Prrafodelista">
    <w:name w:val="List Paragraph"/>
    <w:basedOn w:val="Normal"/>
    <w:uiPriority w:val="34"/>
    <w:qFormat/>
    <w:rsid w:val="00873A33"/>
    <w:pPr>
      <w:ind w:left="720"/>
      <w:contextualSpacing/>
    </w:pPr>
  </w:style>
  <w:style w:type="character" w:styleId="nfasisintenso">
    <w:name w:val="Intense Emphasis"/>
    <w:basedOn w:val="Fuentedeprrafopredeter"/>
    <w:uiPriority w:val="21"/>
    <w:qFormat/>
    <w:rsid w:val="00873A33"/>
    <w:rPr>
      <w:i/>
      <w:iCs/>
      <w:color w:val="0F4761" w:themeColor="accent1" w:themeShade="BF"/>
    </w:rPr>
  </w:style>
  <w:style w:type="paragraph" w:styleId="Citadestacada">
    <w:name w:val="Intense Quote"/>
    <w:basedOn w:val="Normal"/>
    <w:next w:val="Normal"/>
    <w:link w:val="CitadestacadaCar"/>
    <w:uiPriority w:val="30"/>
    <w:qFormat/>
    <w:rsid w:val="00873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3A33"/>
    <w:rPr>
      <w:i/>
      <w:iCs/>
      <w:color w:val="0F4761" w:themeColor="accent1" w:themeShade="BF"/>
    </w:rPr>
  </w:style>
  <w:style w:type="character" w:styleId="Referenciaintensa">
    <w:name w:val="Intense Reference"/>
    <w:basedOn w:val="Fuentedeprrafopredeter"/>
    <w:uiPriority w:val="32"/>
    <w:qFormat/>
    <w:rsid w:val="00873A33"/>
    <w:rPr>
      <w:b/>
      <w:bCs/>
      <w:smallCaps/>
      <w:color w:val="0F4761" w:themeColor="accent1" w:themeShade="BF"/>
      <w:spacing w:val="5"/>
    </w:rPr>
  </w:style>
  <w:style w:type="paragraph" w:styleId="Encabezado">
    <w:name w:val="header"/>
    <w:basedOn w:val="Normal"/>
    <w:link w:val="EncabezadoCar"/>
    <w:uiPriority w:val="99"/>
    <w:unhideWhenUsed/>
    <w:rsid w:val="002C371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C3719"/>
  </w:style>
  <w:style w:type="paragraph" w:styleId="Piedepgina">
    <w:name w:val="footer"/>
    <w:basedOn w:val="Normal"/>
    <w:link w:val="PiedepginaCar"/>
    <w:uiPriority w:val="99"/>
    <w:unhideWhenUsed/>
    <w:rsid w:val="002C371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C3719"/>
  </w:style>
  <w:style w:type="table" w:styleId="Tablaconcuadrcula">
    <w:name w:val="Table Grid"/>
    <w:basedOn w:val="Tablanormal"/>
    <w:uiPriority w:val="39"/>
    <w:rsid w:val="00BD0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
    <w:name w:val="Grid Table 4"/>
    <w:basedOn w:val="Tablanormal"/>
    <w:uiPriority w:val="49"/>
    <w:rsid w:val="009A6E6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DB47E4"/>
    <w:rPr>
      <w:color w:val="467886" w:themeColor="hyperlink"/>
      <w:u w:val="single"/>
    </w:rPr>
  </w:style>
  <w:style w:type="character" w:customStyle="1" w:styleId="UnresolvedMention">
    <w:name w:val="Unresolved Mention"/>
    <w:basedOn w:val="Fuentedeprrafopredeter"/>
    <w:uiPriority w:val="99"/>
    <w:semiHidden/>
    <w:unhideWhenUsed/>
    <w:rsid w:val="00DB47E4"/>
    <w:rPr>
      <w:color w:val="605E5C"/>
      <w:shd w:val="clear" w:color="auto" w:fill="E1DFDD"/>
    </w:rPr>
  </w:style>
  <w:style w:type="paragraph" w:styleId="NormalWeb">
    <w:name w:val="Normal (Web)"/>
    <w:basedOn w:val="Normal"/>
    <w:uiPriority w:val="99"/>
    <w:semiHidden/>
    <w:unhideWhenUsed/>
    <w:rsid w:val="005B3B43"/>
    <w:rPr>
      <w:rFonts w:ascii="Times New Roman" w:hAnsi="Times New Roman" w:cs="Times New Roman"/>
      <w:sz w:val="24"/>
      <w:szCs w:val="24"/>
    </w:rPr>
  </w:style>
  <w:style w:type="paragraph" w:customStyle="1" w:styleId="paragraph">
    <w:name w:val="paragraph"/>
    <w:basedOn w:val="Normal"/>
    <w:rsid w:val="00654721"/>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customStyle="1" w:styleId="normaltextrun">
    <w:name w:val="normaltextrun"/>
    <w:basedOn w:val="Fuentedeprrafopredeter"/>
    <w:rsid w:val="00654721"/>
  </w:style>
  <w:style w:type="character" w:customStyle="1" w:styleId="eop">
    <w:name w:val="eop"/>
    <w:basedOn w:val="Fuentedeprrafopredeter"/>
    <w:rsid w:val="00654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6665">
      <w:bodyDiv w:val="1"/>
      <w:marLeft w:val="0"/>
      <w:marRight w:val="0"/>
      <w:marTop w:val="0"/>
      <w:marBottom w:val="0"/>
      <w:divBdr>
        <w:top w:val="none" w:sz="0" w:space="0" w:color="auto"/>
        <w:left w:val="none" w:sz="0" w:space="0" w:color="auto"/>
        <w:bottom w:val="none" w:sz="0" w:space="0" w:color="auto"/>
        <w:right w:val="none" w:sz="0" w:space="0" w:color="auto"/>
      </w:divBdr>
    </w:div>
    <w:div w:id="69160805">
      <w:bodyDiv w:val="1"/>
      <w:marLeft w:val="0"/>
      <w:marRight w:val="0"/>
      <w:marTop w:val="0"/>
      <w:marBottom w:val="0"/>
      <w:divBdr>
        <w:top w:val="none" w:sz="0" w:space="0" w:color="auto"/>
        <w:left w:val="none" w:sz="0" w:space="0" w:color="auto"/>
        <w:bottom w:val="none" w:sz="0" w:space="0" w:color="auto"/>
        <w:right w:val="none" w:sz="0" w:space="0" w:color="auto"/>
      </w:divBdr>
    </w:div>
    <w:div w:id="152571896">
      <w:bodyDiv w:val="1"/>
      <w:marLeft w:val="0"/>
      <w:marRight w:val="0"/>
      <w:marTop w:val="0"/>
      <w:marBottom w:val="0"/>
      <w:divBdr>
        <w:top w:val="none" w:sz="0" w:space="0" w:color="auto"/>
        <w:left w:val="none" w:sz="0" w:space="0" w:color="auto"/>
        <w:bottom w:val="none" w:sz="0" w:space="0" w:color="auto"/>
        <w:right w:val="none" w:sz="0" w:space="0" w:color="auto"/>
      </w:divBdr>
    </w:div>
    <w:div w:id="214708938">
      <w:bodyDiv w:val="1"/>
      <w:marLeft w:val="0"/>
      <w:marRight w:val="0"/>
      <w:marTop w:val="0"/>
      <w:marBottom w:val="0"/>
      <w:divBdr>
        <w:top w:val="none" w:sz="0" w:space="0" w:color="auto"/>
        <w:left w:val="none" w:sz="0" w:space="0" w:color="auto"/>
        <w:bottom w:val="none" w:sz="0" w:space="0" w:color="auto"/>
        <w:right w:val="none" w:sz="0" w:space="0" w:color="auto"/>
      </w:divBdr>
    </w:div>
    <w:div w:id="226691345">
      <w:bodyDiv w:val="1"/>
      <w:marLeft w:val="0"/>
      <w:marRight w:val="0"/>
      <w:marTop w:val="0"/>
      <w:marBottom w:val="0"/>
      <w:divBdr>
        <w:top w:val="none" w:sz="0" w:space="0" w:color="auto"/>
        <w:left w:val="none" w:sz="0" w:space="0" w:color="auto"/>
        <w:bottom w:val="none" w:sz="0" w:space="0" w:color="auto"/>
        <w:right w:val="none" w:sz="0" w:space="0" w:color="auto"/>
      </w:divBdr>
    </w:div>
    <w:div w:id="263804160">
      <w:bodyDiv w:val="1"/>
      <w:marLeft w:val="0"/>
      <w:marRight w:val="0"/>
      <w:marTop w:val="0"/>
      <w:marBottom w:val="0"/>
      <w:divBdr>
        <w:top w:val="none" w:sz="0" w:space="0" w:color="auto"/>
        <w:left w:val="none" w:sz="0" w:space="0" w:color="auto"/>
        <w:bottom w:val="none" w:sz="0" w:space="0" w:color="auto"/>
        <w:right w:val="none" w:sz="0" w:space="0" w:color="auto"/>
      </w:divBdr>
    </w:div>
    <w:div w:id="285620739">
      <w:bodyDiv w:val="1"/>
      <w:marLeft w:val="0"/>
      <w:marRight w:val="0"/>
      <w:marTop w:val="0"/>
      <w:marBottom w:val="0"/>
      <w:divBdr>
        <w:top w:val="none" w:sz="0" w:space="0" w:color="auto"/>
        <w:left w:val="none" w:sz="0" w:space="0" w:color="auto"/>
        <w:bottom w:val="none" w:sz="0" w:space="0" w:color="auto"/>
        <w:right w:val="none" w:sz="0" w:space="0" w:color="auto"/>
      </w:divBdr>
    </w:div>
    <w:div w:id="354768706">
      <w:bodyDiv w:val="1"/>
      <w:marLeft w:val="0"/>
      <w:marRight w:val="0"/>
      <w:marTop w:val="0"/>
      <w:marBottom w:val="0"/>
      <w:divBdr>
        <w:top w:val="none" w:sz="0" w:space="0" w:color="auto"/>
        <w:left w:val="none" w:sz="0" w:space="0" w:color="auto"/>
        <w:bottom w:val="none" w:sz="0" w:space="0" w:color="auto"/>
        <w:right w:val="none" w:sz="0" w:space="0" w:color="auto"/>
      </w:divBdr>
    </w:div>
    <w:div w:id="358622849">
      <w:bodyDiv w:val="1"/>
      <w:marLeft w:val="0"/>
      <w:marRight w:val="0"/>
      <w:marTop w:val="0"/>
      <w:marBottom w:val="0"/>
      <w:divBdr>
        <w:top w:val="none" w:sz="0" w:space="0" w:color="auto"/>
        <w:left w:val="none" w:sz="0" w:space="0" w:color="auto"/>
        <w:bottom w:val="none" w:sz="0" w:space="0" w:color="auto"/>
        <w:right w:val="none" w:sz="0" w:space="0" w:color="auto"/>
      </w:divBdr>
    </w:div>
    <w:div w:id="380179305">
      <w:bodyDiv w:val="1"/>
      <w:marLeft w:val="0"/>
      <w:marRight w:val="0"/>
      <w:marTop w:val="0"/>
      <w:marBottom w:val="0"/>
      <w:divBdr>
        <w:top w:val="none" w:sz="0" w:space="0" w:color="auto"/>
        <w:left w:val="none" w:sz="0" w:space="0" w:color="auto"/>
        <w:bottom w:val="none" w:sz="0" w:space="0" w:color="auto"/>
        <w:right w:val="none" w:sz="0" w:space="0" w:color="auto"/>
      </w:divBdr>
    </w:div>
    <w:div w:id="537208893">
      <w:bodyDiv w:val="1"/>
      <w:marLeft w:val="0"/>
      <w:marRight w:val="0"/>
      <w:marTop w:val="0"/>
      <w:marBottom w:val="0"/>
      <w:divBdr>
        <w:top w:val="none" w:sz="0" w:space="0" w:color="auto"/>
        <w:left w:val="none" w:sz="0" w:space="0" w:color="auto"/>
        <w:bottom w:val="none" w:sz="0" w:space="0" w:color="auto"/>
        <w:right w:val="none" w:sz="0" w:space="0" w:color="auto"/>
      </w:divBdr>
    </w:div>
    <w:div w:id="578442978">
      <w:bodyDiv w:val="1"/>
      <w:marLeft w:val="0"/>
      <w:marRight w:val="0"/>
      <w:marTop w:val="0"/>
      <w:marBottom w:val="0"/>
      <w:divBdr>
        <w:top w:val="none" w:sz="0" w:space="0" w:color="auto"/>
        <w:left w:val="none" w:sz="0" w:space="0" w:color="auto"/>
        <w:bottom w:val="none" w:sz="0" w:space="0" w:color="auto"/>
        <w:right w:val="none" w:sz="0" w:space="0" w:color="auto"/>
      </w:divBdr>
    </w:div>
    <w:div w:id="686561138">
      <w:bodyDiv w:val="1"/>
      <w:marLeft w:val="0"/>
      <w:marRight w:val="0"/>
      <w:marTop w:val="0"/>
      <w:marBottom w:val="0"/>
      <w:divBdr>
        <w:top w:val="none" w:sz="0" w:space="0" w:color="auto"/>
        <w:left w:val="none" w:sz="0" w:space="0" w:color="auto"/>
        <w:bottom w:val="none" w:sz="0" w:space="0" w:color="auto"/>
        <w:right w:val="none" w:sz="0" w:space="0" w:color="auto"/>
      </w:divBdr>
    </w:div>
    <w:div w:id="731120397">
      <w:bodyDiv w:val="1"/>
      <w:marLeft w:val="0"/>
      <w:marRight w:val="0"/>
      <w:marTop w:val="0"/>
      <w:marBottom w:val="0"/>
      <w:divBdr>
        <w:top w:val="none" w:sz="0" w:space="0" w:color="auto"/>
        <w:left w:val="none" w:sz="0" w:space="0" w:color="auto"/>
        <w:bottom w:val="none" w:sz="0" w:space="0" w:color="auto"/>
        <w:right w:val="none" w:sz="0" w:space="0" w:color="auto"/>
      </w:divBdr>
    </w:div>
    <w:div w:id="825514058">
      <w:bodyDiv w:val="1"/>
      <w:marLeft w:val="0"/>
      <w:marRight w:val="0"/>
      <w:marTop w:val="0"/>
      <w:marBottom w:val="0"/>
      <w:divBdr>
        <w:top w:val="none" w:sz="0" w:space="0" w:color="auto"/>
        <w:left w:val="none" w:sz="0" w:space="0" w:color="auto"/>
        <w:bottom w:val="none" w:sz="0" w:space="0" w:color="auto"/>
        <w:right w:val="none" w:sz="0" w:space="0" w:color="auto"/>
      </w:divBdr>
    </w:div>
    <w:div w:id="840002724">
      <w:bodyDiv w:val="1"/>
      <w:marLeft w:val="0"/>
      <w:marRight w:val="0"/>
      <w:marTop w:val="0"/>
      <w:marBottom w:val="0"/>
      <w:divBdr>
        <w:top w:val="none" w:sz="0" w:space="0" w:color="auto"/>
        <w:left w:val="none" w:sz="0" w:space="0" w:color="auto"/>
        <w:bottom w:val="none" w:sz="0" w:space="0" w:color="auto"/>
        <w:right w:val="none" w:sz="0" w:space="0" w:color="auto"/>
      </w:divBdr>
    </w:div>
    <w:div w:id="889266676">
      <w:bodyDiv w:val="1"/>
      <w:marLeft w:val="0"/>
      <w:marRight w:val="0"/>
      <w:marTop w:val="0"/>
      <w:marBottom w:val="0"/>
      <w:divBdr>
        <w:top w:val="none" w:sz="0" w:space="0" w:color="auto"/>
        <w:left w:val="none" w:sz="0" w:space="0" w:color="auto"/>
        <w:bottom w:val="none" w:sz="0" w:space="0" w:color="auto"/>
        <w:right w:val="none" w:sz="0" w:space="0" w:color="auto"/>
      </w:divBdr>
    </w:div>
    <w:div w:id="915435160">
      <w:bodyDiv w:val="1"/>
      <w:marLeft w:val="0"/>
      <w:marRight w:val="0"/>
      <w:marTop w:val="0"/>
      <w:marBottom w:val="0"/>
      <w:divBdr>
        <w:top w:val="none" w:sz="0" w:space="0" w:color="auto"/>
        <w:left w:val="none" w:sz="0" w:space="0" w:color="auto"/>
        <w:bottom w:val="none" w:sz="0" w:space="0" w:color="auto"/>
        <w:right w:val="none" w:sz="0" w:space="0" w:color="auto"/>
      </w:divBdr>
    </w:div>
    <w:div w:id="936670824">
      <w:bodyDiv w:val="1"/>
      <w:marLeft w:val="0"/>
      <w:marRight w:val="0"/>
      <w:marTop w:val="0"/>
      <w:marBottom w:val="0"/>
      <w:divBdr>
        <w:top w:val="none" w:sz="0" w:space="0" w:color="auto"/>
        <w:left w:val="none" w:sz="0" w:space="0" w:color="auto"/>
        <w:bottom w:val="none" w:sz="0" w:space="0" w:color="auto"/>
        <w:right w:val="none" w:sz="0" w:space="0" w:color="auto"/>
      </w:divBdr>
    </w:div>
    <w:div w:id="1073549526">
      <w:bodyDiv w:val="1"/>
      <w:marLeft w:val="0"/>
      <w:marRight w:val="0"/>
      <w:marTop w:val="0"/>
      <w:marBottom w:val="0"/>
      <w:divBdr>
        <w:top w:val="none" w:sz="0" w:space="0" w:color="auto"/>
        <w:left w:val="none" w:sz="0" w:space="0" w:color="auto"/>
        <w:bottom w:val="none" w:sz="0" w:space="0" w:color="auto"/>
        <w:right w:val="none" w:sz="0" w:space="0" w:color="auto"/>
      </w:divBdr>
    </w:div>
    <w:div w:id="1176189142">
      <w:bodyDiv w:val="1"/>
      <w:marLeft w:val="0"/>
      <w:marRight w:val="0"/>
      <w:marTop w:val="0"/>
      <w:marBottom w:val="0"/>
      <w:divBdr>
        <w:top w:val="none" w:sz="0" w:space="0" w:color="auto"/>
        <w:left w:val="none" w:sz="0" w:space="0" w:color="auto"/>
        <w:bottom w:val="none" w:sz="0" w:space="0" w:color="auto"/>
        <w:right w:val="none" w:sz="0" w:space="0" w:color="auto"/>
      </w:divBdr>
    </w:div>
    <w:div w:id="1183474134">
      <w:bodyDiv w:val="1"/>
      <w:marLeft w:val="0"/>
      <w:marRight w:val="0"/>
      <w:marTop w:val="0"/>
      <w:marBottom w:val="0"/>
      <w:divBdr>
        <w:top w:val="none" w:sz="0" w:space="0" w:color="auto"/>
        <w:left w:val="none" w:sz="0" w:space="0" w:color="auto"/>
        <w:bottom w:val="none" w:sz="0" w:space="0" w:color="auto"/>
        <w:right w:val="none" w:sz="0" w:space="0" w:color="auto"/>
      </w:divBdr>
    </w:div>
    <w:div w:id="1237547080">
      <w:bodyDiv w:val="1"/>
      <w:marLeft w:val="0"/>
      <w:marRight w:val="0"/>
      <w:marTop w:val="0"/>
      <w:marBottom w:val="0"/>
      <w:divBdr>
        <w:top w:val="none" w:sz="0" w:space="0" w:color="auto"/>
        <w:left w:val="none" w:sz="0" w:space="0" w:color="auto"/>
        <w:bottom w:val="none" w:sz="0" w:space="0" w:color="auto"/>
        <w:right w:val="none" w:sz="0" w:space="0" w:color="auto"/>
      </w:divBdr>
    </w:div>
    <w:div w:id="1265042568">
      <w:bodyDiv w:val="1"/>
      <w:marLeft w:val="0"/>
      <w:marRight w:val="0"/>
      <w:marTop w:val="0"/>
      <w:marBottom w:val="0"/>
      <w:divBdr>
        <w:top w:val="none" w:sz="0" w:space="0" w:color="auto"/>
        <w:left w:val="none" w:sz="0" w:space="0" w:color="auto"/>
        <w:bottom w:val="none" w:sz="0" w:space="0" w:color="auto"/>
        <w:right w:val="none" w:sz="0" w:space="0" w:color="auto"/>
      </w:divBdr>
    </w:div>
    <w:div w:id="1323434472">
      <w:bodyDiv w:val="1"/>
      <w:marLeft w:val="0"/>
      <w:marRight w:val="0"/>
      <w:marTop w:val="0"/>
      <w:marBottom w:val="0"/>
      <w:divBdr>
        <w:top w:val="none" w:sz="0" w:space="0" w:color="auto"/>
        <w:left w:val="none" w:sz="0" w:space="0" w:color="auto"/>
        <w:bottom w:val="none" w:sz="0" w:space="0" w:color="auto"/>
        <w:right w:val="none" w:sz="0" w:space="0" w:color="auto"/>
      </w:divBdr>
    </w:div>
    <w:div w:id="1330602402">
      <w:bodyDiv w:val="1"/>
      <w:marLeft w:val="0"/>
      <w:marRight w:val="0"/>
      <w:marTop w:val="0"/>
      <w:marBottom w:val="0"/>
      <w:divBdr>
        <w:top w:val="none" w:sz="0" w:space="0" w:color="auto"/>
        <w:left w:val="none" w:sz="0" w:space="0" w:color="auto"/>
        <w:bottom w:val="none" w:sz="0" w:space="0" w:color="auto"/>
        <w:right w:val="none" w:sz="0" w:space="0" w:color="auto"/>
      </w:divBdr>
    </w:div>
    <w:div w:id="1464884076">
      <w:bodyDiv w:val="1"/>
      <w:marLeft w:val="0"/>
      <w:marRight w:val="0"/>
      <w:marTop w:val="0"/>
      <w:marBottom w:val="0"/>
      <w:divBdr>
        <w:top w:val="none" w:sz="0" w:space="0" w:color="auto"/>
        <w:left w:val="none" w:sz="0" w:space="0" w:color="auto"/>
        <w:bottom w:val="none" w:sz="0" w:space="0" w:color="auto"/>
        <w:right w:val="none" w:sz="0" w:space="0" w:color="auto"/>
      </w:divBdr>
    </w:div>
    <w:div w:id="1615940397">
      <w:bodyDiv w:val="1"/>
      <w:marLeft w:val="0"/>
      <w:marRight w:val="0"/>
      <w:marTop w:val="0"/>
      <w:marBottom w:val="0"/>
      <w:divBdr>
        <w:top w:val="none" w:sz="0" w:space="0" w:color="auto"/>
        <w:left w:val="none" w:sz="0" w:space="0" w:color="auto"/>
        <w:bottom w:val="none" w:sz="0" w:space="0" w:color="auto"/>
        <w:right w:val="none" w:sz="0" w:space="0" w:color="auto"/>
      </w:divBdr>
    </w:div>
    <w:div w:id="1642810076">
      <w:bodyDiv w:val="1"/>
      <w:marLeft w:val="0"/>
      <w:marRight w:val="0"/>
      <w:marTop w:val="0"/>
      <w:marBottom w:val="0"/>
      <w:divBdr>
        <w:top w:val="none" w:sz="0" w:space="0" w:color="auto"/>
        <w:left w:val="none" w:sz="0" w:space="0" w:color="auto"/>
        <w:bottom w:val="none" w:sz="0" w:space="0" w:color="auto"/>
        <w:right w:val="none" w:sz="0" w:space="0" w:color="auto"/>
      </w:divBdr>
    </w:div>
    <w:div w:id="1666979295">
      <w:bodyDiv w:val="1"/>
      <w:marLeft w:val="0"/>
      <w:marRight w:val="0"/>
      <w:marTop w:val="0"/>
      <w:marBottom w:val="0"/>
      <w:divBdr>
        <w:top w:val="none" w:sz="0" w:space="0" w:color="auto"/>
        <w:left w:val="none" w:sz="0" w:space="0" w:color="auto"/>
        <w:bottom w:val="none" w:sz="0" w:space="0" w:color="auto"/>
        <w:right w:val="none" w:sz="0" w:space="0" w:color="auto"/>
      </w:divBdr>
    </w:div>
    <w:div w:id="1750227825">
      <w:bodyDiv w:val="1"/>
      <w:marLeft w:val="0"/>
      <w:marRight w:val="0"/>
      <w:marTop w:val="0"/>
      <w:marBottom w:val="0"/>
      <w:divBdr>
        <w:top w:val="none" w:sz="0" w:space="0" w:color="auto"/>
        <w:left w:val="none" w:sz="0" w:space="0" w:color="auto"/>
        <w:bottom w:val="none" w:sz="0" w:space="0" w:color="auto"/>
        <w:right w:val="none" w:sz="0" w:space="0" w:color="auto"/>
      </w:divBdr>
    </w:div>
    <w:div w:id="1834682514">
      <w:bodyDiv w:val="1"/>
      <w:marLeft w:val="0"/>
      <w:marRight w:val="0"/>
      <w:marTop w:val="0"/>
      <w:marBottom w:val="0"/>
      <w:divBdr>
        <w:top w:val="none" w:sz="0" w:space="0" w:color="auto"/>
        <w:left w:val="none" w:sz="0" w:space="0" w:color="auto"/>
        <w:bottom w:val="none" w:sz="0" w:space="0" w:color="auto"/>
        <w:right w:val="none" w:sz="0" w:space="0" w:color="auto"/>
      </w:divBdr>
    </w:div>
    <w:div w:id="1848059471">
      <w:bodyDiv w:val="1"/>
      <w:marLeft w:val="0"/>
      <w:marRight w:val="0"/>
      <w:marTop w:val="0"/>
      <w:marBottom w:val="0"/>
      <w:divBdr>
        <w:top w:val="none" w:sz="0" w:space="0" w:color="auto"/>
        <w:left w:val="none" w:sz="0" w:space="0" w:color="auto"/>
        <w:bottom w:val="none" w:sz="0" w:space="0" w:color="auto"/>
        <w:right w:val="none" w:sz="0" w:space="0" w:color="auto"/>
      </w:divBdr>
    </w:div>
    <w:div w:id="1866869853">
      <w:bodyDiv w:val="1"/>
      <w:marLeft w:val="0"/>
      <w:marRight w:val="0"/>
      <w:marTop w:val="0"/>
      <w:marBottom w:val="0"/>
      <w:divBdr>
        <w:top w:val="none" w:sz="0" w:space="0" w:color="auto"/>
        <w:left w:val="none" w:sz="0" w:space="0" w:color="auto"/>
        <w:bottom w:val="none" w:sz="0" w:space="0" w:color="auto"/>
        <w:right w:val="none" w:sz="0" w:space="0" w:color="auto"/>
      </w:divBdr>
    </w:div>
    <w:div w:id="1903715247">
      <w:bodyDiv w:val="1"/>
      <w:marLeft w:val="0"/>
      <w:marRight w:val="0"/>
      <w:marTop w:val="0"/>
      <w:marBottom w:val="0"/>
      <w:divBdr>
        <w:top w:val="none" w:sz="0" w:space="0" w:color="auto"/>
        <w:left w:val="none" w:sz="0" w:space="0" w:color="auto"/>
        <w:bottom w:val="none" w:sz="0" w:space="0" w:color="auto"/>
        <w:right w:val="none" w:sz="0" w:space="0" w:color="auto"/>
      </w:divBdr>
    </w:div>
    <w:div w:id="1987589078">
      <w:bodyDiv w:val="1"/>
      <w:marLeft w:val="0"/>
      <w:marRight w:val="0"/>
      <w:marTop w:val="0"/>
      <w:marBottom w:val="0"/>
      <w:divBdr>
        <w:top w:val="none" w:sz="0" w:space="0" w:color="auto"/>
        <w:left w:val="none" w:sz="0" w:space="0" w:color="auto"/>
        <w:bottom w:val="none" w:sz="0" w:space="0" w:color="auto"/>
        <w:right w:val="none" w:sz="0" w:space="0" w:color="auto"/>
      </w:divBdr>
    </w:div>
    <w:div w:id="2010254879">
      <w:bodyDiv w:val="1"/>
      <w:marLeft w:val="0"/>
      <w:marRight w:val="0"/>
      <w:marTop w:val="0"/>
      <w:marBottom w:val="0"/>
      <w:divBdr>
        <w:top w:val="none" w:sz="0" w:space="0" w:color="auto"/>
        <w:left w:val="none" w:sz="0" w:space="0" w:color="auto"/>
        <w:bottom w:val="none" w:sz="0" w:space="0" w:color="auto"/>
        <w:right w:val="none" w:sz="0" w:space="0" w:color="auto"/>
      </w:divBdr>
    </w:div>
    <w:div w:id="212495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Template>
  <TotalTime>149</TotalTime>
  <Pages>6</Pages>
  <Words>438</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Amortegui</dc:creator>
  <cp:keywords/>
  <dc:description/>
  <cp:lastModifiedBy>Cindy Corredor</cp:lastModifiedBy>
  <cp:revision>146</cp:revision>
  <dcterms:created xsi:type="dcterms:W3CDTF">2025-02-13T20:39:00Z</dcterms:created>
  <dcterms:modified xsi:type="dcterms:W3CDTF">2025-03-18T02:03:00Z</dcterms:modified>
</cp:coreProperties>
</file>