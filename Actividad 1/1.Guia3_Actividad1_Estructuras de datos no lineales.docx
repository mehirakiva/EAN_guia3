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871C4" w14:textId="77777777" w:rsidR="004549CF" w:rsidRPr="00654702" w:rsidRDefault="004549CF" w:rsidP="004549CF">
      <w:pPr>
        <w:rPr>
          <w:rFonts w:eastAsia="Times New Roman" w:cs="Times New Roman"/>
          <w:b/>
          <w:lang w:val="es-ES_tradnl"/>
        </w:rPr>
      </w:pPr>
      <w:r w:rsidRPr="002B47B8">
        <w:rPr>
          <w:rFonts w:cs="Times New Roman"/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6A9BBA32" wp14:editId="7342F9F6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1481959" cy="2130817"/>
            <wp:effectExtent l="0" t="0" r="0" b="0"/>
            <wp:wrapNone/>
            <wp:docPr id="15" name="Imagen 15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16251" r="24750" b="17249"/>
                    <a:stretch/>
                  </pic:blipFill>
                  <pic:spPr bwMode="auto">
                    <a:xfrm>
                      <a:off x="0" y="0"/>
                      <a:ext cx="1481959" cy="213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16643" w14:textId="77777777" w:rsidR="004549CF" w:rsidRPr="00654702" w:rsidRDefault="004549CF" w:rsidP="004549CF">
      <w:pPr>
        <w:jc w:val="center"/>
        <w:rPr>
          <w:rFonts w:eastAsia="Times New Roman" w:cs="Times New Roman"/>
          <w:b/>
          <w:bCs/>
          <w:lang w:val="es-ES"/>
        </w:rPr>
      </w:pPr>
    </w:p>
    <w:p w14:paraId="4D3CEE22" w14:textId="77777777" w:rsidR="004549CF" w:rsidRPr="00654702" w:rsidRDefault="004549CF" w:rsidP="004549CF">
      <w:pPr>
        <w:rPr>
          <w:rFonts w:eastAsia="Times New Roman" w:cs="Times New Roman"/>
          <w:b/>
          <w:color w:val="000000" w:themeColor="text1"/>
          <w:lang w:val="es-ES_tradnl"/>
        </w:rPr>
      </w:pPr>
    </w:p>
    <w:p w14:paraId="3588675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4CF252E5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762FB8E" w14:textId="77777777" w:rsidR="004549CF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7B591A53" w14:textId="77777777" w:rsidR="004549CF" w:rsidRPr="005B3FEE" w:rsidRDefault="004549CF" w:rsidP="004549CF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</w:p>
    <w:p w14:paraId="04DFE931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0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1" w:author="Brayan Amortegui" w:date="2025-03-17T20:29:00Z">
          <w:pPr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2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DESARROLLO DE SOFTWARE</w:t>
      </w:r>
      <w:ins w:id="3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16D1A18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" w:author="Brayan Amortegui" w:date="2025-03-17T20:29:00Z"/>
          <w:rFonts w:ascii="Segoe UI" w:hAnsi="Segoe UI" w:cs="Segoe UI"/>
          <w:sz w:val="18"/>
          <w:szCs w:val="18"/>
        </w:rPr>
      </w:pPr>
    </w:p>
    <w:p w14:paraId="1D01C209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5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6" w:author="Brayan Amortegui" w:date="2025-03-17T20:29:00Z">
          <w:pPr>
            <w:jc w:val="center"/>
          </w:pPr>
        </w:pPrChange>
      </w:pPr>
      <w:ins w:id="7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677DA6D0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8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9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rPrChange w:id="10" w:author="Brayan Amortegui" w:date="2025-03-17T20:29:00Z">
            <w:rPr>
              <w:b/>
              <w:color w:val="000000" w:themeColor="text1"/>
              <w:lang w:val="es-ES"/>
            </w:rPr>
          </w:rPrChange>
        </w:rPr>
        <w:t>GUÍA 3</w:t>
      </w:r>
      <w:del w:id="11" w:author="Brayan Amortegui" w:date="2025-03-17T20:29:00Z">
        <w:r w:rsidR="004549CF">
          <w:rPr>
            <w:b/>
            <w:bCs/>
            <w:color w:val="000000" w:themeColor="text1"/>
            <w:lang w:val="es-ES"/>
          </w:rPr>
          <w:delText xml:space="preserve"> </w:delText>
        </w:r>
      </w:del>
      <w:ins w:id="12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> – ACTIVIDAD 1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032E028C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13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14" w:author="Brayan Amortegui" w:date="2025-03-17T20:29:00Z">
          <w:pPr>
            <w:spacing w:before="240"/>
          </w:pPr>
        </w:pPrChange>
      </w:pPr>
    </w:p>
    <w:p w14:paraId="5A7567B5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15" w:author="Brayan Amortegui" w:date="2025-03-17T20:29:00Z"/>
          <w:rFonts w:ascii="Segoe UI" w:hAnsi="Segoe UI" w:cs="Segoe UI"/>
          <w:sz w:val="18"/>
          <w:szCs w:val="18"/>
        </w:rPr>
      </w:pPr>
      <w:ins w:id="16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COMPLEJIDAD ALGORITMICA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6518650A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17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18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ARBOLES BINARIOS</w:t>
        </w:r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73E92C1D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19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20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</w:rPr>
          <w:t>GRAFOS UTILIZANDO EL ALGORITMO DE DIJKSTRA</w:t>
        </w:r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534E3B9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1" w:author="Brayan Amortegui" w:date="2025-03-17T20:29:00Z"/>
          <w:rFonts w:ascii="Segoe UI" w:hAnsi="Segoe UI" w:cs="Segoe UI"/>
          <w:sz w:val="18"/>
          <w:szCs w:val="18"/>
        </w:rPr>
      </w:pPr>
      <w:ins w:id="22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7B4FD3D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3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24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407F82E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25" w:author="Brayan Amortegui" w:date="2025-03-17T20:29:00Z"/>
          <w:rStyle w:val="eop"/>
          <w:rFonts w:eastAsiaTheme="majorEastAsia"/>
          <w:color w:val="000000"/>
          <w:lang w:val="es-ES"/>
        </w:rPr>
      </w:pPr>
      <w:ins w:id="26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1724742D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es-ES"/>
          <w:rPrChange w:id="27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28" w:author="Brayan Amortegui" w:date="2025-03-17T20:29:00Z">
          <w:pPr>
            <w:jc w:val="center"/>
          </w:pPr>
        </w:pPrChange>
      </w:pPr>
    </w:p>
    <w:p w14:paraId="6C89A87B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lang w:val="es-ES"/>
          <w:rPrChange w:id="29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30" w:author="Brayan Amortegui" w:date="2025-03-17T20:29:00Z">
          <w:pPr>
            <w:jc w:val="center"/>
          </w:pPr>
        </w:pPrChange>
      </w:pPr>
    </w:p>
    <w:p w14:paraId="76CCB133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1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32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33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AUTORES:</w:t>
      </w:r>
      <w:ins w:id="34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25B6EBF6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5" w:author="Brayan Amortegui" w:date="2025-03-17T20:29:00Z">
            <w:rPr>
              <w:rFonts w:ascii="Times New Roman" w:hAnsi="Times New Roman"/>
              <w:color w:val="000000" w:themeColor="text1"/>
              <w:sz w:val="24"/>
              <w:lang w:val="es-ES_tradnl"/>
            </w:rPr>
          </w:rPrChange>
        </w:rPr>
        <w:pPrChange w:id="36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37" w:author="Brayan Amortegui" w:date="2025-03-17T20:29:00Z">
            <w:rPr>
              <w:color w:val="000000" w:themeColor="text1"/>
              <w:lang w:val="es-ES_tradnl"/>
            </w:rPr>
          </w:rPrChange>
        </w:rPr>
        <w:t>MAYCKOLL ANDRÉS TORRES DIAZ.</w:t>
      </w:r>
      <w:ins w:id="38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7811681F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39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40" w:author="Brayan Amortegui" w:date="2025-03-17T20:29:00Z">
          <w:pPr>
            <w:jc w:val="center"/>
          </w:pPr>
        </w:pPrChange>
      </w:pPr>
    </w:p>
    <w:p w14:paraId="4ED46DC3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1" w:author="Brayan Amortegui" w:date="2025-03-17T20:29:00Z"/>
          <w:rStyle w:val="eop"/>
          <w:rFonts w:eastAsiaTheme="majorEastAsia"/>
          <w:color w:val="000000"/>
        </w:rPr>
      </w:pPr>
    </w:p>
    <w:p w14:paraId="4683BF7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2" w:author="Brayan Amortegui" w:date="2025-03-17T20:29:00Z"/>
          <w:rStyle w:val="eop"/>
          <w:rFonts w:eastAsiaTheme="majorEastAsia"/>
          <w:color w:val="000000"/>
        </w:rPr>
      </w:pPr>
    </w:p>
    <w:p w14:paraId="75870EB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43" w:author="Brayan Amortegui" w:date="2025-03-17T20:29:00Z"/>
          <w:rFonts w:ascii="Segoe UI" w:hAnsi="Segoe UI" w:cs="Segoe UI"/>
          <w:sz w:val="18"/>
          <w:szCs w:val="18"/>
        </w:rPr>
      </w:pPr>
      <w:ins w:id="44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594C4DDB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45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46" w:author="Brayan Amortegui" w:date="2025-03-17T20:29:00Z">
          <w:pPr>
            <w:jc w:val="center"/>
          </w:pPr>
        </w:pPrChange>
      </w:pPr>
      <w:ins w:id="47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5F53C092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48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49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50" w:author="Brayan Amortegui" w:date="2025-03-17T20:29:00Z">
            <w:rPr>
              <w:b/>
              <w:color w:val="000000" w:themeColor="text1"/>
              <w:lang w:val="es-ES_tradnl"/>
            </w:rPr>
          </w:rPrChange>
        </w:rPr>
        <w:t>TUTOR</w:t>
      </w:r>
      <w:ins w:id="51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2B0F7E1A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52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_tradnl"/>
            </w:rPr>
          </w:rPrChange>
        </w:rPr>
        <w:pPrChange w:id="53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rPrChange w:id="54" w:author="Brayan Amortegui" w:date="2025-03-17T20:29:00Z">
            <w:rPr/>
          </w:rPrChange>
        </w:rPr>
        <w:t>DILSA ENITH TRIANA MARTÍNEZ</w:t>
      </w:r>
      <w:ins w:id="55" w:author="Brayan Amortegui" w:date="2025-03-17T20:29:00Z">
        <w:r>
          <w:rPr>
            <w:rStyle w:val="eop"/>
            <w:rFonts w:eastAsiaTheme="majorEastAsia"/>
          </w:rPr>
          <w:t> </w:t>
        </w:r>
      </w:ins>
    </w:p>
    <w:p w14:paraId="472FAC7B" w14:textId="77777777" w:rsidR="004549CF" w:rsidRDefault="004549CF" w:rsidP="004549CF">
      <w:pPr>
        <w:spacing w:before="240"/>
        <w:jc w:val="center"/>
        <w:rPr>
          <w:del w:id="56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AF8B70A" w14:textId="77777777" w:rsidR="004549CF" w:rsidRDefault="004549CF" w:rsidP="004549CF">
      <w:pPr>
        <w:spacing w:before="240"/>
        <w:jc w:val="center"/>
        <w:rPr>
          <w:del w:id="57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292B1A2" w14:textId="77777777" w:rsidR="004549CF" w:rsidRDefault="004549CF" w:rsidP="004549CF">
      <w:pPr>
        <w:spacing w:before="240"/>
        <w:jc w:val="center"/>
        <w:rPr>
          <w:del w:id="58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0B553C4" w14:textId="77777777" w:rsidR="004549CF" w:rsidRDefault="004549CF" w:rsidP="004549CF">
      <w:pPr>
        <w:spacing w:before="240"/>
        <w:jc w:val="center"/>
        <w:rPr>
          <w:del w:id="59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0C6575DA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0" w:author="Brayan Amortegui" w:date="2025-03-17T20:29:00Z"/>
          <w:rFonts w:ascii="Segoe UI" w:hAnsi="Segoe UI" w:cs="Segoe UI"/>
          <w:sz w:val="18"/>
          <w:szCs w:val="18"/>
        </w:rPr>
      </w:pPr>
      <w:ins w:id="61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4754E1BE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2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1E6501A1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3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23FC3B88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4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1E84932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5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5F0EAC6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6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50F85504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7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61E24860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8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40FF877B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69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2B66EDD6" w14:textId="77777777" w:rsidR="007424B9" w:rsidRDefault="007424B9" w:rsidP="007424B9">
      <w:pPr>
        <w:pStyle w:val="paragraph"/>
        <w:spacing w:before="0" w:beforeAutospacing="0" w:after="0" w:afterAutospacing="0"/>
        <w:jc w:val="center"/>
        <w:textAlignment w:val="baseline"/>
        <w:rPr>
          <w:ins w:id="70" w:author="Brayan Amortegui" w:date="2025-03-17T20:29:00Z"/>
          <w:rFonts w:ascii="Segoe UI" w:hAnsi="Segoe UI" w:cs="Segoe UI"/>
          <w:sz w:val="18"/>
          <w:szCs w:val="18"/>
          <w:lang w:val="es-ES"/>
        </w:rPr>
      </w:pPr>
      <w:ins w:id="71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26BEE2B7" w14:textId="77777777" w:rsidR="007424B9" w:rsidRDefault="007424B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72" w:author="Brayan Amortegui" w:date="2025-03-17T20:29:00Z">
            <w:rPr>
              <w:rFonts w:ascii="Times New Roman" w:hAnsi="Times New Roman"/>
              <w:b/>
              <w:color w:val="000000" w:themeColor="text1"/>
              <w:sz w:val="24"/>
              <w:lang w:val="es-ES"/>
            </w:rPr>
          </w:rPrChange>
        </w:rPr>
        <w:pPrChange w:id="73" w:author="Brayan Amortegui" w:date="2025-03-17T20:29:00Z">
          <w:pPr>
            <w:spacing w:before="240"/>
            <w:jc w:val="center"/>
          </w:pPr>
        </w:pPrChange>
      </w:pPr>
      <w:r>
        <w:rPr>
          <w:rStyle w:val="normaltextrun"/>
          <w:rFonts w:eastAsiaTheme="majorEastAsia"/>
          <w:color w:val="000000"/>
          <w:rPrChange w:id="74" w:author="Brayan Amortegui" w:date="2025-03-17T20:29:00Z">
            <w:rPr>
              <w:b/>
              <w:color w:val="000000" w:themeColor="text1"/>
              <w:lang w:val="es-ES"/>
            </w:rPr>
          </w:rPrChange>
        </w:rPr>
        <w:t xml:space="preserve">17 DE MARZO DE </w:t>
      </w:r>
      <w:del w:id="75" w:author="Brayan Amortegui" w:date="2025-03-17T20:29:00Z">
        <w:r w:rsidR="004549CF" w:rsidRPr="331526FB">
          <w:rPr>
            <w:b/>
            <w:bCs/>
            <w:color w:val="000000" w:themeColor="text1"/>
            <w:lang w:val="es-ES"/>
          </w:rPr>
          <w:delText>202</w:delText>
        </w:r>
        <w:r w:rsidR="002A2AE0">
          <w:rPr>
            <w:b/>
            <w:bCs/>
            <w:color w:val="000000" w:themeColor="text1"/>
            <w:lang w:val="es-ES"/>
          </w:rPr>
          <w:delText>5</w:delText>
        </w:r>
      </w:del>
      <w:ins w:id="76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>2024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672752AE" w14:textId="77777777" w:rsidR="004549CF" w:rsidRDefault="004549CF" w:rsidP="004549CF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040C5443" w14:textId="77777777" w:rsidR="007424B9" w:rsidRDefault="007424B9" w:rsidP="007424B9">
      <w:pPr>
        <w:rPr>
          <w:lang w:val="es-CO"/>
        </w:rPr>
      </w:pPr>
    </w:p>
    <w:p w14:paraId="4E71F3A3" w14:textId="77777777" w:rsidR="002A2AE0" w:rsidRDefault="002A2AE0" w:rsidP="00713BA3">
      <w:pPr>
        <w:jc w:val="both"/>
        <w:rPr>
          <w:del w:id="77" w:author="Brayan Amortegui" w:date="2025-03-17T20:29:00Z"/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08FF2C" w14:textId="5F091C48" w:rsidR="00713BA3" w:rsidRPr="00FF299A" w:rsidRDefault="00713BA3" w:rsidP="007424B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En el presente informe se especifica y representa </w:t>
      </w:r>
      <w:r w:rsidR="007A0A3F">
        <w:rPr>
          <w:rFonts w:ascii="Times New Roman" w:hAnsi="Times New Roman" w:cs="Times New Roman"/>
          <w:sz w:val="24"/>
          <w:szCs w:val="24"/>
          <w:lang w:val="es-CO"/>
        </w:rPr>
        <w:t xml:space="preserve">los scripts </w:t>
      </w:r>
      <w:r w:rsidR="00E03E6E">
        <w:rPr>
          <w:rFonts w:ascii="Times New Roman" w:hAnsi="Times New Roman" w:cs="Times New Roman"/>
          <w:sz w:val="24"/>
          <w:szCs w:val="24"/>
          <w:lang w:val="es-CO"/>
        </w:rPr>
        <w:t>de calculo de complejidad, ejercicio de arboles y ejercicio de grafos, con el fin de dar a conocer todas y cada una de l</w:t>
      </w:r>
      <w:r w:rsidR="006D610C">
        <w:rPr>
          <w:rFonts w:ascii="Times New Roman" w:hAnsi="Times New Roman" w:cs="Times New Roman"/>
          <w:sz w:val="24"/>
          <w:szCs w:val="24"/>
          <w:lang w:val="es-CO"/>
        </w:rPr>
        <w:t>as decisiones para optimizar el código con algoritmos complejos.</w:t>
      </w:r>
    </w:p>
    <w:p w14:paraId="35320D55" w14:textId="77777777" w:rsidR="00713BA3" w:rsidRPr="002F48AA" w:rsidRDefault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  <w:pPrChange w:id="78" w:author="Brayan Amortegui" w:date="2025-03-17T20:29:00Z">
          <w:pPr/>
        </w:pPrChange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0FD5CE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165E61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879E6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2A4D252A" w14:textId="77777777" w:rsidR="001B3922" w:rsidRPr="001B3922" w:rsidRDefault="001E62AF" w:rsidP="001B392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Analizar y calcular la complejidad temporal del algoritmo proporcionado, identificando los diferentes bucles y su impacto en el rendimiento del código.</w:t>
      </w:r>
    </w:p>
    <w:p w14:paraId="705D4459" w14:textId="77777777" w:rsidR="001B3922" w:rsidRDefault="001B3922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D2FF7C" w14:textId="57C65FFD" w:rsidR="00713BA3" w:rsidRPr="001B3922" w:rsidRDefault="00713BA3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558E07BF" w14:textId="77777777" w:rsidR="001B3922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Identificar y calcular la complejidad temporal de cada bucle en el algoritmo (primer, segundo y tercer bucle).</w:t>
      </w:r>
    </w:p>
    <w:p w14:paraId="44CC15FC" w14:textId="77777777" w:rsidR="001B3922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>Determinar la combinación de las complejidades de los bucles para obtener la complejidad total del algoritmo.</w:t>
      </w:r>
    </w:p>
    <w:p w14:paraId="7BB99479" w14:textId="6E95BCB8" w:rsidR="00713BA3" w:rsidRPr="001B3922" w:rsidRDefault="001B3922" w:rsidP="001B392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sz w:val="24"/>
          <w:szCs w:val="24"/>
          <w:lang w:val="es-ES"/>
        </w:rPr>
        <w:t xml:space="preserve">Explicar la relación entre el comportamiento del algoritmo y su rendimiento en función de su tamaño de entrada </w:t>
      </w: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del w:id="79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5BE116A" w14:textId="77777777" w:rsidR="00713BA3" w:rsidRDefault="00713BA3" w:rsidP="00713BA3">
      <w:pPr>
        <w:tabs>
          <w:tab w:val="left" w:pos="6330"/>
        </w:tabs>
        <w:rPr>
          <w:del w:id="80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44BE7F07" w14:textId="77777777" w:rsidR="00FE374F" w:rsidRDefault="00FE374F" w:rsidP="00FE374F">
      <w:pPr>
        <w:tabs>
          <w:tab w:val="left" w:pos="6330"/>
        </w:tabs>
        <w:rPr>
          <w:b/>
          <w:bCs/>
          <w:noProof/>
        </w:rPr>
      </w:pPr>
      <w:r w:rsidRPr="00FE374F">
        <w:rPr>
          <w:b/>
          <w:bCs/>
          <w:noProof/>
        </w:rPr>
        <w:t>Calcular Complejidad</w:t>
      </w:r>
    </w:p>
    <w:p w14:paraId="417F87C7" w14:textId="77777777" w:rsidR="00FE374F" w:rsidRDefault="00E247AF" w:rsidP="00FE374F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br/>
      </w:r>
      <w:r>
        <w:rPr>
          <w:noProof/>
          <w:lang w:val="es-CO" w:eastAsia="es-CO"/>
        </w:rPr>
        <w:drawing>
          <wp:inline distT="0" distB="0" distL="0" distR="0" wp14:anchorId="53595377" wp14:editId="260E1EC7">
            <wp:extent cx="3524885" cy="2711450"/>
            <wp:effectExtent l="0" t="0" r="0" b="0"/>
            <wp:docPr id="146713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5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715" cy="27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C5C6" w14:textId="4E57C0BA" w:rsidR="005B3B43" w:rsidRPr="005B3B43" w:rsidRDefault="00FE374F" w:rsidP="005B3B43">
      <w:pPr>
        <w:pStyle w:val="Prrafodelista"/>
        <w:numPr>
          <w:ilvl w:val="0"/>
          <w:numId w:val="3"/>
        </w:numPr>
        <w:tabs>
          <w:tab w:val="left" w:pos="6330"/>
        </w:tabs>
        <w:rPr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t>Se realiza la 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del scrip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 para lo cual tomamos como el primer bucle de los 3 que existen, 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t>en este caso es: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for (int i = 1; i &lt;= n; i *= 5)</w:t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1350B4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Validaci</w:t>
      </w:r>
      <w:r w:rsidR="00EF0869">
        <w:rPr>
          <w:rFonts w:ascii="Times New Roman" w:hAnsi="Times New Roman" w:cs="Times New Roman"/>
          <w:sz w:val="24"/>
          <w:szCs w:val="24"/>
          <w:lang w:val="es-ES"/>
        </w:rPr>
        <w:t>ó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B3B43">
        <w:rPr>
          <w:rFonts w:ascii="Times New Roman" w:hAnsi="Times New Roman" w:cs="Times New Roman"/>
          <w:sz w:val="24"/>
          <w:szCs w:val="24"/>
          <w:lang w:val="es-ES"/>
        </w:rPr>
        <w:br/>
      </w:r>
      <w:r w:rsidR="005B3B43">
        <w:rPr>
          <w:lang w:val="es-ES"/>
        </w:rPr>
        <w:t xml:space="preserve">tenemos una variable llamada i </w:t>
      </w:r>
      <w:r w:rsidR="005B3B43" w:rsidRPr="005B3B43">
        <w:rPr>
          <w:lang w:val="es-ES"/>
        </w:rPr>
        <w:t>que es 1, y en cada paso del bucle, multiplica</w:t>
      </w:r>
      <w:r w:rsidR="00194869">
        <w:rPr>
          <w:lang w:val="es-ES"/>
        </w:rPr>
        <w:t xml:space="preserve"> ese </w:t>
      </w:r>
      <w:r w:rsidR="005B3B43" w:rsidRPr="005B3B43">
        <w:rPr>
          <w:lang w:val="es-ES"/>
        </w:rPr>
        <w:t xml:space="preserve"> número por 5. En el primer paso, el número es 1, en el siguiente paso es 5, luego 25, luego 125, y así sucesivamente.</w:t>
      </w:r>
    </w:p>
    <w:p w14:paraId="33CDFE58" w14:textId="6921C5CB" w:rsidR="005B3B43" w:rsidRP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El bucle sigue ejecutándose hasta que ese número multiplicado por 5 sea mayor que un número que llamamos n.</w:t>
      </w:r>
    </w:p>
    <w:p w14:paraId="00A33F67" w14:textId="280ECBEA" w:rsidR="005B3B43" w:rsidRP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 xml:space="preserve">El número de veces que el bucle se repite es cuántas veces puedes multiplicar ese número inicial 1 por 5 antes de que se haga más grande que 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t>n</w:t>
      </w:r>
    </w:p>
    <w:p w14:paraId="11C40632" w14:textId="206DB317" w:rsidR="005B3B43" w:rsidRDefault="005B3B43" w:rsidP="005B3B43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5B3B43">
        <w:rPr>
          <w:rFonts w:ascii="Times New Roman" w:hAnsi="Times New Roman" w:cs="Times New Roman"/>
          <w:sz w:val="24"/>
          <w:szCs w:val="24"/>
          <w:lang w:val="es-ES"/>
        </w:rPr>
        <w:t>Eso es lo que queremos calcular: cuántas multiplicaciones por 5 podemos hacer antes de que el número sea mayor que n.</w:t>
      </w:r>
      <w:r w:rsidR="0094350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28157741" w14:textId="77777777" w:rsidR="0000647D" w:rsidRDefault="0000647D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0647D">
        <w:rPr>
          <w:rFonts w:ascii="Times New Roman" w:hAnsi="Times New Roman" w:cs="Times New Roman"/>
          <w:sz w:val="24"/>
          <w:szCs w:val="24"/>
        </w:rPr>
        <w:t>for (int j = 1; j &lt;= n; j += 2)</w:t>
      </w:r>
    </w:p>
    <w:p w14:paraId="6222DAFB" w14:textId="09AFC526" w:rsidR="0000647D" w:rsidRPr="004E75B0" w:rsidRDefault="00A70622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  <w:t>Validación</w:t>
      </w:r>
    </w:p>
    <w:p w14:paraId="4F2A4496" w14:textId="036BEF87" w:rsidR="00713BA3" w:rsidRDefault="0000647D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0647D">
        <w:rPr>
          <w:rFonts w:ascii="Times New Roman" w:hAnsi="Times New Roman" w:cs="Times New Roman"/>
          <w:sz w:val="24"/>
          <w:szCs w:val="24"/>
          <w:lang w:val="es-ES"/>
        </w:rPr>
        <w:t>Este bucle comienza en j = 1 y avanza de 2 en 2 hasta que j alcanza 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que es el numero que llamemos como n ejemplo ‘</w:t>
      </w:r>
      <w:r w:rsidR="0073657B">
        <w:rPr>
          <w:rFonts w:ascii="Times New Roman" w:hAnsi="Times New Roman" w:cs="Times New Roman"/>
          <w:sz w:val="24"/>
          <w:szCs w:val="24"/>
          <w:lang w:val="es-ES"/>
        </w:rPr>
        <w:t>2-3-5-6 etc.</w:t>
      </w:r>
      <w:r>
        <w:rPr>
          <w:rFonts w:ascii="Times New Roman" w:hAnsi="Times New Roman" w:cs="Times New Roman"/>
          <w:sz w:val="24"/>
          <w:szCs w:val="24"/>
          <w:lang w:val="es-ES"/>
        </w:rPr>
        <w:t>’</w:t>
      </w:r>
      <w:r w:rsidRPr="000064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EC52ACD" w14:textId="77777777" w:rsidR="00F2456E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6E6480F" w14:textId="1620BD53" w:rsidR="00F2456E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2456E">
        <w:rPr>
          <w:rFonts w:ascii="Times New Roman" w:hAnsi="Times New Roman" w:cs="Times New Roman"/>
          <w:sz w:val="24"/>
          <w:szCs w:val="24"/>
        </w:rPr>
        <w:t>for (int k = n; k &gt;= 1; k /= 2)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511BAB" w14:textId="43BC438C" w:rsidR="00F2456E" w:rsidRPr="004E75B0" w:rsidRDefault="00F2456E" w:rsidP="0000647D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</w:t>
      </w:r>
    </w:p>
    <w:p w14:paraId="0FC0947F" w14:textId="40578E03" w:rsidR="00713BA3" w:rsidRDefault="00F2456E" w:rsidP="00F2456E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2456E">
        <w:rPr>
          <w:rFonts w:ascii="Times New Roman" w:hAnsi="Times New Roman" w:cs="Times New Roman"/>
          <w:sz w:val="24"/>
          <w:szCs w:val="24"/>
          <w:lang w:val="es-ES"/>
        </w:rPr>
        <w:t xml:space="preserve">Este </w:t>
      </w:r>
      <w:r>
        <w:rPr>
          <w:rFonts w:ascii="Times New Roman" w:hAnsi="Times New Roman" w:cs="Times New Roman"/>
          <w:sz w:val="24"/>
          <w:szCs w:val="24"/>
          <w:lang w:val="es-ES"/>
        </w:rPr>
        <w:t>código comienza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 xml:space="preserve"> en k = n y en cada iteración divide k entre 2</w:t>
      </w:r>
      <w:r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Pr="00F2456E">
        <w:rPr>
          <w:rFonts w:ascii="Times New Roman" w:hAnsi="Times New Roman" w:cs="Times New Roman"/>
          <w:sz w:val="24"/>
          <w:szCs w:val="24"/>
          <w:lang w:val="es-ES"/>
        </w:rPr>
        <w:t>l número de iteraciones de este bucle es el número de veces que puedes dividir n entre 2 hasta que k sea menor que 1</w:t>
      </w:r>
    </w:p>
    <w:p w14:paraId="3729898B" w14:textId="77777777" w:rsidR="00246BD9" w:rsidRDefault="00246BD9" w:rsidP="00F2456E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FBBE04C" w14:textId="13E32613" w:rsidR="00056888" w:rsidRPr="002A4FBF" w:rsidRDefault="002A4FBF" w:rsidP="00056888">
      <w:pPr>
        <w:pStyle w:val="Prrafodelista"/>
        <w:numPr>
          <w:ilvl w:val="0"/>
          <w:numId w:val="3"/>
        </w:num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E374F">
        <w:rPr>
          <w:rFonts w:ascii="Times New Roman" w:hAnsi="Times New Roman" w:cs="Times New Roman"/>
          <w:sz w:val="24"/>
          <w:szCs w:val="24"/>
          <w:lang w:val="es-ES"/>
        </w:rPr>
        <w:lastRenderedPageBreak/>
        <w:t>Se realiza la validaci</w:t>
      </w:r>
      <w:r>
        <w:rPr>
          <w:rFonts w:ascii="Times New Roman" w:hAnsi="Times New Roman" w:cs="Times New Roman"/>
          <w:sz w:val="24"/>
          <w:szCs w:val="24"/>
          <w:lang w:val="es-ES"/>
        </w:rPr>
        <w:t>ó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>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2</w:t>
      </w:r>
      <w:r w:rsidRPr="00FE374F">
        <w:rPr>
          <w:rFonts w:ascii="Times New Roman" w:hAnsi="Times New Roman" w:cs="Times New Roman"/>
          <w:sz w:val="24"/>
          <w:szCs w:val="24"/>
          <w:lang w:val="es-ES"/>
        </w:rPr>
        <w:t xml:space="preserve"> scrip</w:t>
      </w:r>
      <w:r>
        <w:rPr>
          <w:rFonts w:ascii="Times New Roman" w:hAnsi="Times New Roman" w:cs="Times New Roman"/>
          <w:sz w:val="24"/>
          <w:szCs w:val="24"/>
          <w:lang w:val="es-ES"/>
        </w:rPr>
        <w:t>t para lo cual tomamos el segundo script como el indicado para este tipo de funciones.</w:t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37548E" w:rsidRPr="002A4FBF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056888" w:rsidRPr="002A4FBF">
        <w:rPr>
          <w:rFonts w:ascii="Times New Roman" w:hAnsi="Times New Roman" w:cs="Times New Roman"/>
          <w:sz w:val="24"/>
          <w:szCs w:val="24"/>
          <w:lang w:val="es-ES"/>
        </w:rPr>
        <w:t>boolean Ex2(int[] a, int elem) {</w:t>
      </w:r>
    </w:p>
    <w:p w14:paraId="45989B6D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2A4FBF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56888">
        <w:rPr>
          <w:rFonts w:ascii="Times New Roman" w:hAnsi="Times New Roman" w:cs="Times New Roman"/>
          <w:sz w:val="24"/>
          <w:szCs w:val="24"/>
          <w:lang w:val="es-ES"/>
        </w:rPr>
        <w:t>int n = a.length;</w:t>
      </w:r>
    </w:p>
    <w:p w14:paraId="0A8F79F2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 xml:space="preserve">    int x = 0;</w:t>
      </w:r>
    </w:p>
    <w:p w14:paraId="3D45E81F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DE6B15F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for (int i = 0; i &lt; n; ++i) {</w:t>
      </w:r>
    </w:p>
    <w:p w14:paraId="562F679F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E75B0">
        <w:rPr>
          <w:rFonts w:ascii="Times New Roman" w:hAnsi="Times New Roman" w:cs="Times New Roman"/>
          <w:sz w:val="24"/>
          <w:szCs w:val="24"/>
        </w:rPr>
        <w:t>int pos = buscar(a, elem);</w:t>
      </w:r>
    </w:p>
    <w:p w14:paraId="73A71DFE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x += pos + 2;</w:t>
      </w:r>
    </w:p>
    <w:p w14:paraId="6D36944E" w14:textId="77777777" w:rsidR="00056888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for (int j = 0; j &lt; n; ++j) {</w:t>
      </w:r>
    </w:p>
    <w:p w14:paraId="61E45810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05688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E75B0">
        <w:rPr>
          <w:rFonts w:ascii="Times New Roman" w:hAnsi="Times New Roman" w:cs="Times New Roman"/>
          <w:sz w:val="24"/>
          <w:szCs w:val="24"/>
        </w:rPr>
        <w:t>if (a[j] &gt; a[pos]) {</w:t>
      </w:r>
    </w:p>
    <w:p w14:paraId="10135507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    x++;</w:t>
      </w:r>
    </w:p>
    <w:p w14:paraId="50B1A0A5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6CAF22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879958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2B7B0" w14:textId="77777777" w:rsidR="00056888" w:rsidRPr="004E75B0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E75B0">
        <w:rPr>
          <w:rFonts w:ascii="Times New Roman" w:hAnsi="Times New Roman" w:cs="Times New Roman"/>
          <w:sz w:val="24"/>
          <w:szCs w:val="24"/>
        </w:rPr>
        <w:t xml:space="preserve">    return x &gt; elem;</w:t>
      </w:r>
    </w:p>
    <w:p w14:paraId="24A9B5E9" w14:textId="731D91EF" w:rsidR="00246BD9" w:rsidRPr="00056888" w:rsidRDefault="00056888" w:rsidP="00056888">
      <w:pPr>
        <w:pStyle w:val="Prrafodelista"/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056888">
        <w:rPr>
          <w:rFonts w:ascii="Times New Roman" w:hAnsi="Times New Roman" w:cs="Times New Roman"/>
          <w:sz w:val="24"/>
          <w:szCs w:val="24"/>
          <w:lang w:val="es-ES"/>
        </w:rPr>
        <w:t>}</w:t>
      </w:r>
    </w:p>
    <w:p w14:paraId="6A0D7EA3" w14:textId="77777777" w:rsidR="00713BA3" w:rsidRPr="004E75B0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D9DAA9" w14:textId="207D5090" w:rsidR="00246BD9" w:rsidRPr="00E32E50" w:rsidRDefault="00524D77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4E75B0">
        <w:rPr>
          <w:rFonts w:ascii="Times New Roman" w:hAnsi="Times New Roman" w:cs="Times New Roman"/>
          <w:sz w:val="24"/>
          <w:szCs w:val="24"/>
          <w:lang w:val="es-ES"/>
        </w:rPr>
        <w:t>Validación.</w:t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E75B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524D77">
        <w:rPr>
          <w:rFonts w:ascii="Times New Roman" w:hAnsi="Times New Roman" w:cs="Times New Roman"/>
          <w:sz w:val="24"/>
          <w:szCs w:val="24"/>
          <w:lang w:val="es-ES"/>
        </w:rPr>
        <w:t>la función buscar(a, elem) tiene complejidad de O(n log n)</w:t>
      </w:r>
      <w:r>
        <w:rPr>
          <w:rFonts w:ascii="Times New Roman" w:hAnsi="Times New Roman" w:cs="Times New Roman"/>
          <w:sz w:val="24"/>
          <w:szCs w:val="24"/>
          <w:lang w:val="es-ES"/>
        </w:rPr>
        <w:t>, por lo tanto se elige el script de la derecha ya que</w:t>
      </w:r>
      <w:r w:rsidR="00E32E50">
        <w:rPr>
          <w:rFonts w:ascii="Times New Roman" w:hAnsi="Times New Roman" w:cs="Times New Roman"/>
          <w:sz w:val="24"/>
          <w:szCs w:val="24"/>
          <w:lang w:val="es-ES"/>
        </w:rPr>
        <w:t>, e</w:t>
      </w:r>
      <w:r w:rsidR="00E32E50" w:rsidRPr="00E32E50">
        <w:rPr>
          <w:rFonts w:ascii="Times New Roman" w:hAnsi="Times New Roman" w:cs="Times New Roman"/>
          <w:sz w:val="24"/>
          <w:szCs w:val="24"/>
          <w:lang w:val="es-ES"/>
        </w:rPr>
        <w:t>l primer bucle for (int i = 0; i &lt; n; ++i) tiene complejidad de O(n), ya que se repite n veces.</w:t>
      </w:r>
    </w:p>
    <w:p w14:paraId="1844821F" w14:textId="77777777" w:rsidR="00246BD9" w:rsidRPr="00524D77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8D7138C" w14:textId="77777777" w:rsidR="00FF6E0C" w:rsidRPr="00FF6E0C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>Por lo tanto, el costo total del primer bucle junto con la función buscar(a, elem) y el segundo bucle anidado es:</w:t>
      </w:r>
    </w:p>
    <w:p w14:paraId="0E15968A" w14:textId="77777777" w:rsidR="00FF6E0C" w:rsidRPr="00FF6E0C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3360F3D" w14:textId="6D3CD3D8" w:rsidR="00246BD9" w:rsidRPr="00524D77" w:rsidRDefault="00FF6E0C" w:rsidP="00FF6E0C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FF6E0C">
        <w:rPr>
          <w:rFonts w:ascii="Times New Roman" w:hAnsi="Times New Roman" w:cs="Times New Roman"/>
          <w:sz w:val="24"/>
          <w:szCs w:val="24"/>
          <w:lang w:val="es-ES"/>
        </w:rPr>
        <w:t>O(n) * O(n log n) + O(n) * O(n) = O(n^2 log n) + O(n^2).</w:t>
      </w:r>
    </w:p>
    <w:p w14:paraId="73C48FDF" w14:textId="77777777" w:rsidR="00246BD9" w:rsidRPr="00524D77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E93A595" w14:textId="77777777" w:rsidR="00246BD9" w:rsidRDefault="00246BD9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37B9306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5F3BEA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A2FA54C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2424E4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EAFB66D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7E57254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E62DC97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43A51C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BCBC40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115603DF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BA0FEC4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BE584E2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2B68ECD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0095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7FF4B526" w14:textId="77777777" w:rsidR="006D610C" w:rsidRDefault="006D610C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D3AA7DE" w14:textId="7BF459E0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1312" behindDoc="1" locked="0" layoutInCell="1" allowOverlap="1" wp14:anchorId="6A4D87E5" wp14:editId="05D49A10">
            <wp:simplePos x="0" y="0"/>
            <wp:positionH relativeFrom="column">
              <wp:posOffset>-317500</wp:posOffset>
            </wp:positionH>
            <wp:positionV relativeFrom="paragraph">
              <wp:posOffset>508000</wp:posOffset>
            </wp:positionV>
            <wp:extent cx="3421380" cy="232791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t>Árboles binarios</w:t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noProof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F95A69">
        <w:rPr>
          <w:rFonts w:ascii="Times New Roman" w:hAnsi="Times New Roman" w:cs="Times New Roman"/>
          <w:sz w:val="24"/>
          <w:szCs w:val="24"/>
          <w:lang w:val="es-ES"/>
        </w:rPr>
        <w:t>Peso: 9 (total de nodos)</w:t>
      </w:r>
    </w:p>
    <w:p w14:paraId="7E46DC24" w14:textId="7817A9D5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b. Altura: 5 (desde la raíz 64 hasta la hoja 81: 64 → 74 → 76 → 78 → 81)</w:t>
      </w:r>
    </w:p>
    <w:p w14:paraId="7F7851E0" w14:textId="7777777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c. Hojas: 39, 57, 81</w:t>
      </w:r>
    </w:p>
    <w:p w14:paraId="45EA07DE" w14:textId="7777777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d. Una rama: 64 → 55 → 48 → 39</w:t>
      </w:r>
    </w:p>
    <w:p w14:paraId="3E3CB57A" w14:textId="67622CEA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e. Recorrido en inorden: 39, 48, 55, 57, 64, 74, 76, 78, 81</w:t>
      </w:r>
    </w:p>
    <w:p w14:paraId="3A0ADD64" w14:textId="30683667" w:rsidR="00F95A69" w:rsidRPr="00F95A69" w:rsidRDefault="00F95A69" w:rsidP="00F95A69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f. Recorrido en preorden: 64, 55, 48, 39, 57, 74, 76, 78, 81</w:t>
      </w:r>
    </w:p>
    <w:p w14:paraId="0C758575" w14:textId="36F8013D" w:rsidR="006D610C" w:rsidRPr="00A65368" w:rsidRDefault="00F95A69" w:rsidP="00F95A69">
      <w:pPr>
        <w:pStyle w:val="Prrafodelista"/>
        <w:ind w:left="50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95A69">
        <w:rPr>
          <w:rFonts w:ascii="Times New Roman" w:hAnsi="Times New Roman" w:cs="Times New Roman"/>
          <w:sz w:val="24"/>
          <w:szCs w:val="24"/>
          <w:lang w:val="es-ES"/>
        </w:rPr>
        <w:t>g. Recorrido en postorden: 39, 48, 57, 55, 81, 78, 76, 74, 64</w:t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A65368" w:rsidRPr="00A65368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337F3094" w14:textId="635440EC" w:rsidR="00F95A69" w:rsidRPr="0093136E" w:rsidRDefault="0093136E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26A90BE3" wp14:editId="23A6B7B7">
            <wp:simplePos x="0" y="0"/>
            <wp:positionH relativeFrom="column">
              <wp:posOffset>-490220</wp:posOffset>
            </wp:positionH>
            <wp:positionV relativeFrom="paragraph">
              <wp:posOffset>196215</wp:posOffset>
            </wp:positionV>
            <wp:extent cx="3332480" cy="2658745"/>
            <wp:effectExtent l="0" t="0" r="0" b="0"/>
            <wp:wrapTight wrapText="bothSides">
              <wp:wrapPolygon edited="0">
                <wp:start x="10125" y="155"/>
                <wp:lineTo x="9508" y="1083"/>
                <wp:lineTo x="9014" y="2012"/>
                <wp:lineTo x="9014" y="2941"/>
                <wp:lineTo x="7162" y="5417"/>
                <wp:lineTo x="4569" y="5881"/>
                <wp:lineTo x="3087" y="6810"/>
                <wp:lineTo x="3334" y="10369"/>
                <wp:lineTo x="1235" y="11607"/>
                <wp:lineTo x="370" y="12381"/>
                <wp:lineTo x="370" y="13774"/>
                <wp:lineTo x="864" y="15322"/>
                <wp:lineTo x="3334" y="17798"/>
                <wp:lineTo x="3210" y="18727"/>
                <wp:lineTo x="3210" y="19810"/>
                <wp:lineTo x="4075" y="20893"/>
                <wp:lineTo x="4198" y="21203"/>
                <wp:lineTo x="17287" y="21203"/>
                <wp:lineTo x="17410" y="20893"/>
                <wp:lineTo x="18151" y="20274"/>
                <wp:lineTo x="18151" y="17798"/>
                <wp:lineTo x="20744" y="15322"/>
                <wp:lineTo x="21361" y="13619"/>
                <wp:lineTo x="21361" y="12536"/>
                <wp:lineTo x="20127" y="11453"/>
                <wp:lineTo x="18274" y="10369"/>
                <wp:lineTo x="18398" y="6810"/>
                <wp:lineTo x="16916" y="5881"/>
                <wp:lineTo x="14323" y="5417"/>
                <wp:lineTo x="12595" y="2476"/>
                <wp:lineTo x="12101" y="1083"/>
                <wp:lineTo x="11360" y="155"/>
                <wp:lineTo x="10125" y="155"/>
              </wp:wrapPolygon>
            </wp:wrapTight>
            <wp:docPr id="4" name="Imagen 4" descr="Recorrido de árbole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rido de árbole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D3336" w14:textId="089E17D5" w:rsidR="00F95A69" w:rsidRPr="0093136E" w:rsidRDefault="00F46728" w:rsidP="0093136E">
      <w:pPr>
        <w:pStyle w:val="Prrafodelista"/>
        <w:ind w:left="5040"/>
        <w:rPr>
          <w:rFonts w:ascii="Times New Roman" w:hAnsi="Times New Roman" w:cs="Times New Roman"/>
          <w:sz w:val="24"/>
          <w:szCs w:val="24"/>
          <w:lang w:val="es-ES"/>
        </w:rPr>
      </w:pPr>
      <w:r w:rsidRPr="0093136E">
        <w:rPr>
          <w:rFonts w:ascii="Times New Roman" w:hAnsi="Times New Roman" w:cs="Times New Roman"/>
          <w:sz w:val="24"/>
          <w:szCs w:val="24"/>
          <w:lang w:val="es-ES"/>
        </w:rPr>
        <w:t>a. Altura: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b. Número de niveles: 4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c. Ancestro común de E y A: B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d. Peso del árbol izquierdo de F: 5 (nodos: B, A, D, C, E)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e. Recorrido en inorden: A, B, C, D, E, F,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f. Recorrido en preorden: F, B, A, D, C, E, G, H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g. Recorrido en postorden: A, C, E, D, B, H, G, F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h. Recorrido por niveles: F, B, G, A, D, H, C, E</w:t>
      </w:r>
      <w:r w:rsidRPr="0093136E">
        <w:rPr>
          <w:rFonts w:ascii="Times New Roman" w:hAnsi="Times New Roman" w:cs="Times New Roman"/>
          <w:sz w:val="24"/>
          <w:szCs w:val="24"/>
          <w:lang w:val="es-ES"/>
        </w:rPr>
        <w:br/>
        <w:t>i. Hojas: A, C, E, H</w:t>
      </w:r>
    </w:p>
    <w:p w14:paraId="13C18449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Y="214"/>
        <w:tblW w:w="4102" w:type="dxa"/>
        <w:tblLook w:val="04A0" w:firstRow="1" w:lastRow="0" w:firstColumn="1" w:lastColumn="0" w:noHBand="0" w:noVBand="1"/>
      </w:tblPr>
      <w:tblGrid>
        <w:gridCol w:w="512"/>
        <w:gridCol w:w="512"/>
        <w:gridCol w:w="513"/>
        <w:gridCol w:w="513"/>
        <w:gridCol w:w="513"/>
        <w:gridCol w:w="513"/>
        <w:gridCol w:w="513"/>
        <w:gridCol w:w="513"/>
      </w:tblGrid>
      <w:tr w:rsidR="001D4E5B" w14:paraId="0F4AA246" w14:textId="77777777" w:rsidTr="001D4E5B">
        <w:trPr>
          <w:trHeight w:val="218"/>
        </w:trPr>
        <w:tc>
          <w:tcPr>
            <w:tcW w:w="512" w:type="dxa"/>
            <w:shd w:val="clear" w:color="auto" w:fill="A6A6A6" w:themeFill="background1" w:themeFillShade="A6"/>
          </w:tcPr>
          <w:p w14:paraId="5C589242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2" w:type="dxa"/>
          </w:tcPr>
          <w:p w14:paraId="4CEFCAE3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2647494C" w14:textId="77777777" w:rsidR="001D4E5B" w:rsidRPr="004E75B0" w:rsidRDefault="001D4E5B" w:rsidP="001D4E5B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</w:tc>
        <w:tc>
          <w:tcPr>
            <w:tcW w:w="513" w:type="dxa"/>
          </w:tcPr>
          <w:p w14:paraId="17D3B27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1</w:t>
            </w:r>
          </w:p>
        </w:tc>
        <w:tc>
          <w:tcPr>
            <w:tcW w:w="513" w:type="dxa"/>
          </w:tcPr>
          <w:p w14:paraId="2F7342FF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DE057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78424A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7F221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12F33DD7" w14:textId="77777777" w:rsidTr="001D4E5B">
        <w:trPr>
          <w:trHeight w:val="218"/>
        </w:trPr>
        <w:tc>
          <w:tcPr>
            <w:tcW w:w="512" w:type="dxa"/>
          </w:tcPr>
          <w:p w14:paraId="3D3FFE7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5B120D6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E99BB2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AAEB07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B4E6DA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9090B5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B03FF4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364894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5699C6B8" w14:textId="77777777" w:rsidTr="001D4E5B">
        <w:trPr>
          <w:trHeight w:val="218"/>
        </w:trPr>
        <w:tc>
          <w:tcPr>
            <w:tcW w:w="512" w:type="dxa"/>
          </w:tcPr>
          <w:p w14:paraId="18981AC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1E48FF1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2</w:t>
            </w:r>
          </w:p>
        </w:tc>
        <w:tc>
          <w:tcPr>
            <w:tcW w:w="513" w:type="dxa"/>
          </w:tcPr>
          <w:p w14:paraId="716E0BC9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5C70B5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00AE30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CB5000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6CFD1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6</w:t>
            </w:r>
          </w:p>
        </w:tc>
        <w:tc>
          <w:tcPr>
            <w:tcW w:w="513" w:type="dxa"/>
          </w:tcPr>
          <w:p w14:paraId="4DA5397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58288B1A" w14:textId="77777777" w:rsidTr="001D4E5B">
        <w:trPr>
          <w:trHeight w:val="218"/>
        </w:trPr>
        <w:tc>
          <w:tcPr>
            <w:tcW w:w="512" w:type="dxa"/>
          </w:tcPr>
          <w:p w14:paraId="646967C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3</w:t>
            </w:r>
          </w:p>
        </w:tc>
        <w:tc>
          <w:tcPr>
            <w:tcW w:w="512" w:type="dxa"/>
          </w:tcPr>
          <w:p w14:paraId="3ABFC69D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33562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4</w:t>
            </w:r>
          </w:p>
        </w:tc>
        <w:tc>
          <w:tcPr>
            <w:tcW w:w="513" w:type="dxa"/>
          </w:tcPr>
          <w:p w14:paraId="4E7C8C8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B26FA2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15729A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E56E5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7C7D44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7</w:t>
            </w:r>
          </w:p>
        </w:tc>
      </w:tr>
      <w:tr w:rsidR="001D4E5B" w14:paraId="4755E768" w14:textId="77777777" w:rsidTr="001D4E5B">
        <w:trPr>
          <w:trHeight w:val="218"/>
        </w:trPr>
        <w:tc>
          <w:tcPr>
            <w:tcW w:w="512" w:type="dxa"/>
          </w:tcPr>
          <w:p w14:paraId="266D4B5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49EF71B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  <w:r>
              <w:t>5</w:t>
            </w:r>
          </w:p>
        </w:tc>
        <w:tc>
          <w:tcPr>
            <w:tcW w:w="513" w:type="dxa"/>
          </w:tcPr>
          <w:p w14:paraId="01E9522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F01FE4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A85E9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3E5BCB50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293808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FB7557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2A8B8598" w14:textId="77777777" w:rsidTr="001D4E5B">
        <w:trPr>
          <w:trHeight w:val="218"/>
        </w:trPr>
        <w:tc>
          <w:tcPr>
            <w:tcW w:w="512" w:type="dxa"/>
          </w:tcPr>
          <w:p w14:paraId="459B575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7371DD1F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23CE38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4F16FD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D5D1F37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883681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43CC51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A611C67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785DA55B" w14:textId="77777777" w:rsidTr="001D4E5B">
        <w:trPr>
          <w:trHeight w:val="218"/>
        </w:trPr>
        <w:tc>
          <w:tcPr>
            <w:tcW w:w="512" w:type="dxa"/>
          </w:tcPr>
          <w:p w14:paraId="4590DA75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611983D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AE46218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1693FE0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4684F4B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5ACBD5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EE96B0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BBCE302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1D4E5B" w14:paraId="6BCD8781" w14:textId="77777777" w:rsidTr="001D4E5B">
        <w:trPr>
          <w:trHeight w:val="218"/>
        </w:trPr>
        <w:tc>
          <w:tcPr>
            <w:tcW w:w="512" w:type="dxa"/>
          </w:tcPr>
          <w:p w14:paraId="3B9D87E6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2" w:type="dxa"/>
          </w:tcPr>
          <w:p w14:paraId="25735581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4A3EC43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FAB9B3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656F1EEB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7301FA34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2DE89F1E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13" w:type="dxa"/>
          </w:tcPr>
          <w:p w14:paraId="502D100C" w14:textId="77777777" w:rsidR="001D4E5B" w:rsidRDefault="001D4E5B" w:rsidP="001D4E5B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5288217F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p w14:paraId="18813BE6" w14:textId="77777777" w:rsidR="00D76057" w:rsidRPr="00D76057" w:rsidRDefault="00D76057" w:rsidP="00D7605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D76057">
        <w:rPr>
          <w:rFonts w:ascii="Times New Roman" w:hAnsi="Times New Roman" w:cs="Times New Roman"/>
          <w:sz w:val="24"/>
          <w:szCs w:val="24"/>
          <w:lang w:val="es-ES"/>
        </w:rPr>
        <w:t>Preorden: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1 – 2 – 3 – 4 – 5 – 6 – 7</w:t>
      </w:r>
    </w:p>
    <w:p w14:paraId="2034E56D" w14:textId="2A4D8BE7" w:rsidR="00F95A69" w:rsidRPr="00F46728" w:rsidRDefault="00D76057" w:rsidP="00D7605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D76057">
        <w:rPr>
          <w:rFonts w:ascii="Times New Roman" w:hAnsi="Times New Roman" w:cs="Times New Roman"/>
          <w:sz w:val="24"/>
          <w:szCs w:val="24"/>
          <w:lang w:val="es-ES"/>
        </w:rPr>
        <w:t>Inorden:</w:t>
      </w:r>
      <w:r w:rsidRPr="00D76057">
        <w:rPr>
          <w:rFonts w:ascii="Times New Roman" w:hAnsi="Times New Roman" w:cs="Times New Roman"/>
          <w:sz w:val="24"/>
          <w:szCs w:val="24"/>
          <w:lang w:val="es-ES"/>
        </w:rPr>
        <w:tab/>
        <w:t>3 – 2 – 5 – 4 – 1 – 6 - 7</w:t>
      </w:r>
    </w:p>
    <w:p w14:paraId="762E9533" w14:textId="77777777" w:rsidR="00F95A69" w:rsidRPr="00F46728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4813"/>
      </w:tblGrid>
      <w:tr w:rsidR="00F117D2" w14:paraId="4E6E5205" w14:textId="77777777" w:rsidTr="003C68AD">
        <w:tc>
          <w:tcPr>
            <w:tcW w:w="5548" w:type="dxa"/>
          </w:tcPr>
          <w:p w14:paraId="26B2066E" w14:textId="77777777" w:rsidR="00F117D2" w:rsidRPr="004E75B0" w:rsidRDefault="00F117D2" w:rsidP="003C68AD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16AD6934" w14:textId="77777777" w:rsidR="00F117D2" w:rsidRPr="004E75B0" w:rsidRDefault="00F117D2" w:rsidP="003C68AD">
            <w:pPr>
              <w:pStyle w:val="Prrafodelista"/>
              <w:tabs>
                <w:tab w:val="left" w:pos="1128"/>
                <w:tab w:val="left" w:pos="6663"/>
              </w:tabs>
              <w:ind w:left="0"/>
              <w:rPr>
                <w:lang w:val="es-ES"/>
              </w:rPr>
            </w:pPr>
            <w:r w:rsidRPr="004E75B0">
              <w:rPr>
                <w:lang w:val="es-ES"/>
              </w:rPr>
              <w:t xml:space="preserve">Postorden: </w:t>
            </w:r>
            <w:r w:rsidRPr="004E75B0">
              <w:rPr>
                <w:lang w:val="es-ES"/>
              </w:rPr>
              <w:tab/>
              <w:t>A – C – E – D – B – H – I – G – F</w:t>
            </w:r>
          </w:p>
          <w:p w14:paraId="15A9AF0F" w14:textId="77777777" w:rsidR="00F117D2" w:rsidRPr="004E75B0" w:rsidRDefault="00F117D2" w:rsidP="003C68AD">
            <w:pPr>
              <w:pStyle w:val="Prrafodelista"/>
              <w:tabs>
                <w:tab w:val="left" w:pos="6663"/>
              </w:tabs>
              <w:ind w:left="0"/>
              <w:rPr>
                <w:lang w:val="es-ES"/>
              </w:rPr>
            </w:pPr>
          </w:p>
          <w:p w14:paraId="29AD8AA6" w14:textId="77777777" w:rsidR="00F117D2" w:rsidRPr="004E75B0" w:rsidRDefault="00F117D2" w:rsidP="003C68AD">
            <w:pPr>
              <w:pStyle w:val="Prrafodelista"/>
              <w:tabs>
                <w:tab w:val="left" w:pos="1119"/>
                <w:tab w:val="left" w:pos="6663"/>
              </w:tabs>
              <w:ind w:left="0"/>
              <w:rPr>
                <w:lang w:val="es-ES"/>
              </w:rPr>
            </w:pPr>
            <w:r w:rsidRPr="004E75B0">
              <w:rPr>
                <w:lang w:val="es-ES"/>
              </w:rPr>
              <w:lastRenderedPageBreak/>
              <w:t>Inorden:</w:t>
            </w:r>
            <w:r w:rsidRPr="004E75B0">
              <w:rPr>
                <w:lang w:val="es-ES"/>
              </w:rPr>
              <w:tab/>
              <w:t>A – B – C – D – E – F – G – H – I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Ind w:w="439" w:type="dxa"/>
              <w:tblLook w:val="04A0" w:firstRow="1" w:lastRow="0" w:firstColumn="1" w:lastColumn="0" w:noHBand="0" w:noVBand="1"/>
            </w:tblPr>
            <w:tblGrid>
              <w:gridCol w:w="419"/>
              <w:gridCol w:w="376"/>
              <w:gridCol w:w="428"/>
              <w:gridCol w:w="428"/>
              <w:gridCol w:w="417"/>
              <w:gridCol w:w="376"/>
              <w:gridCol w:w="429"/>
              <w:gridCol w:w="394"/>
              <w:gridCol w:w="376"/>
              <w:gridCol w:w="376"/>
            </w:tblGrid>
            <w:tr w:rsidR="00B053E9" w14:paraId="793E17FB" w14:textId="77777777" w:rsidTr="00B053E9">
              <w:trPr>
                <w:trHeight w:val="306"/>
              </w:trPr>
              <w:tc>
                <w:tcPr>
                  <w:tcW w:w="419" w:type="dxa"/>
                  <w:shd w:val="clear" w:color="auto" w:fill="A6A6A6" w:themeFill="background1" w:themeFillShade="A6"/>
                </w:tcPr>
                <w:p w14:paraId="01ACBEA0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376" w:type="dxa"/>
                </w:tcPr>
                <w:p w14:paraId="5B19BC11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50BE02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28" w:type="dxa"/>
                </w:tcPr>
                <w:p w14:paraId="05961771" w14:textId="77777777" w:rsidR="00F117D2" w:rsidRPr="004E75B0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  <w:rPr>
                      <w:lang w:val="es-ES"/>
                    </w:rPr>
                  </w:pPr>
                </w:p>
              </w:tc>
              <w:tc>
                <w:tcPr>
                  <w:tcW w:w="417" w:type="dxa"/>
                </w:tcPr>
                <w:p w14:paraId="6A0DECD1" w14:textId="5C6B6F5D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376" w:type="dxa"/>
                </w:tcPr>
                <w:p w14:paraId="3342F28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2A60094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14FCA0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D05FFA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C86D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289B56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E2B00A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C3F17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214097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BB4DB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DA1C75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26833E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629B4D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AFAFC0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9A28DC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C25D5D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0B773AB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8012CE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35BE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17896E2F" w14:textId="209C2099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428" w:type="dxa"/>
                </w:tcPr>
                <w:p w14:paraId="0E54BCA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63D5C8E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8A14C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B4BC041" w14:textId="209B50F2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394" w:type="dxa"/>
                </w:tcPr>
                <w:p w14:paraId="441B4CA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658E16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ACD4AB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1544482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08DD3B45" w14:textId="5298A3E1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376" w:type="dxa"/>
                </w:tcPr>
                <w:p w14:paraId="2A3778D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24BC5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7559E0FE" w14:textId="017D12B5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417" w:type="dxa"/>
                </w:tcPr>
                <w:p w14:paraId="1419617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CBDE3E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0BDE146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1C17F52" w14:textId="36436579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376" w:type="dxa"/>
                </w:tcPr>
                <w:p w14:paraId="573E46B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B2B400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3894979F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791B4F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BD7968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08B5D6F7" w14:textId="44D3DAA3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428" w:type="dxa"/>
                </w:tcPr>
                <w:p w14:paraId="43047E1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E67548A" w14:textId="0E776846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376" w:type="dxa"/>
                </w:tcPr>
                <w:p w14:paraId="7D22ED7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FFD35C4" w14:textId="15E7FCBB" w:rsidR="00F117D2" w:rsidRDefault="00B053E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394" w:type="dxa"/>
                </w:tcPr>
                <w:p w14:paraId="70046EF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5215CC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BF246D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6E348795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37898FB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35B615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3B1CB6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6D4F9D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382B67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89F57B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33F3CDF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2B3113B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4CEE41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6010590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7E760CC1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70424CB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A8731B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F8A72A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D5E17B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0DC16CD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078B93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42662F4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653158E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12CEED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23D35BD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50685EA3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11D4524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656BE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62E924EE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53A982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53EBD3E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92D26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742CBCB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34FF1D2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CFCFA8D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024D76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2804D44D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4F03735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26CF8E5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399541A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2E059DE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2887A420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76B0271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5ED91B96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4A042F2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D92711F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160A6657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B053E9" w14:paraId="079F1E49" w14:textId="77777777" w:rsidTr="00B053E9">
              <w:trPr>
                <w:trHeight w:val="306"/>
              </w:trPr>
              <w:tc>
                <w:tcPr>
                  <w:tcW w:w="419" w:type="dxa"/>
                </w:tcPr>
                <w:p w14:paraId="5C514664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350661E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50E723F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8" w:type="dxa"/>
                </w:tcPr>
                <w:p w14:paraId="4E5B083A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17" w:type="dxa"/>
                </w:tcPr>
                <w:p w14:paraId="155788F1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5A2D404B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29" w:type="dxa"/>
                </w:tcPr>
                <w:p w14:paraId="150866AC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94" w:type="dxa"/>
                </w:tcPr>
                <w:p w14:paraId="7E579DC3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024C3469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76" w:type="dxa"/>
                </w:tcPr>
                <w:p w14:paraId="40834948" w14:textId="77777777" w:rsidR="00F117D2" w:rsidRDefault="00F117D2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7E5999CD" w14:textId="77777777" w:rsidR="00F117D2" w:rsidRDefault="00F117D2" w:rsidP="003C68AD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5ACE11A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B6045EA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64264D8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351424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2"/>
        <w:gridCol w:w="4877"/>
      </w:tblGrid>
      <w:tr w:rsidR="003066F9" w14:paraId="6641F341" w14:textId="77777777" w:rsidTr="003C68AD">
        <w:tc>
          <w:tcPr>
            <w:tcW w:w="5548" w:type="dxa"/>
          </w:tcPr>
          <w:p w14:paraId="7453F0D6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  <w:p w14:paraId="534B326F" w14:textId="77777777" w:rsidR="003066F9" w:rsidRDefault="003066F9" w:rsidP="003C68AD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 w:rsidRPr="714896E5">
              <w:rPr>
                <w:lang w:val="es-419"/>
              </w:rPr>
              <w:t xml:space="preserve">Preorden: </w:t>
            </w:r>
            <w:r>
              <w:tab/>
            </w:r>
            <w:r w:rsidRPr="714896E5">
              <w:rPr>
                <w:lang w:val="es-419"/>
              </w:rPr>
              <w:t xml:space="preserve">59 – 37 – 28 – 16 – 43 – 48 – 74 – 80 – 79 </w:t>
            </w:r>
          </w:p>
          <w:p w14:paraId="06DAAD5C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  <w:p w14:paraId="0E395E85" w14:textId="77777777" w:rsidR="003066F9" w:rsidRDefault="003066F9" w:rsidP="003C68AD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 w:rsidRPr="714896E5">
              <w:rPr>
                <w:lang w:val="es-419"/>
              </w:rPr>
              <w:t>Inorden:</w:t>
            </w:r>
            <w:r>
              <w:tab/>
            </w:r>
            <w:r w:rsidRPr="714896E5">
              <w:rPr>
                <w:lang w:val="es-419"/>
              </w:rPr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2"/>
              <w:gridCol w:w="482"/>
              <w:gridCol w:w="482"/>
              <w:gridCol w:w="483"/>
              <w:gridCol w:w="360"/>
              <w:gridCol w:w="483"/>
              <w:gridCol w:w="483"/>
              <w:gridCol w:w="360"/>
              <w:gridCol w:w="360"/>
              <w:gridCol w:w="360"/>
            </w:tblGrid>
            <w:tr w:rsidR="00661171" w14:paraId="22A332C4" w14:textId="77777777" w:rsidTr="00661171">
              <w:trPr>
                <w:trHeight w:val="329"/>
              </w:trPr>
              <w:tc>
                <w:tcPr>
                  <w:tcW w:w="482" w:type="dxa"/>
                  <w:shd w:val="clear" w:color="auto" w:fill="A6A6A6" w:themeFill="background1" w:themeFillShade="A6"/>
                </w:tcPr>
                <w:p w14:paraId="49EBBB5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37F5DE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7841A06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8B3B8FC" w14:textId="205DB55D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360" w:type="dxa"/>
                </w:tcPr>
                <w:p w14:paraId="71CC511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650E73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8C39BA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337FC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5D09EB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F65776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3CD46F9B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9DF5C7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8EA7A0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65909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C030F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8238F3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739BA8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CB4769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236AAF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49A86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2CEA67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A7B6BC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CA6161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B06986F" w14:textId="0CF61B5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482" w:type="dxa"/>
                </w:tcPr>
                <w:p w14:paraId="0712BE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14CFB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A72074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38F3B8A" w14:textId="317DA95A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483" w:type="dxa"/>
                </w:tcPr>
                <w:p w14:paraId="68EBEEC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352E3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93B354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F78705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5F1F0B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BE1F8BA" w14:textId="1494CC11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482" w:type="dxa"/>
                </w:tcPr>
                <w:p w14:paraId="770FA5B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2E55A637" w14:textId="6A742799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483" w:type="dxa"/>
                </w:tcPr>
                <w:p w14:paraId="26D657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7D9945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11B763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591E0F5" w14:textId="36CEDD75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360" w:type="dxa"/>
                </w:tcPr>
                <w:p w14:paraId="587008D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0F36C1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B47B7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7A59822D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AC0D1E" w14:textId="21C2640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482" w:type="dxa"/>
                </w:tcPr>
                <w:p w14:paraId="7C802F0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993EEA" w14:textId="2CE9E143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483" w:type="dxa"/>
                </w:tcPr>
                <w:p w14:paraId="7E0F7E5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36E6F3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2EADD0B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D2D1C14" w14:textId="1B35ECCD" w:rsidR="003066F9" w:rsidRDefault="00661171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360" w:type="dxa"/>
                </w:tcPr>
                <w:p w14:paraId="269B010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384757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B9B27F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FAD09EF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56E3E8D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67662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9C5CF6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4B2DDA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EEA7E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1AABBFC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9E9092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C10675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C5A715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4BA070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631DFED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3C6306F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E0F163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3D3DF5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522C28FB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2D024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0BBF54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BDFFE2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50E768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E571B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B47F8B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498B6B54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10C56C7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00DE271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658D358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54B560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66305BF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845756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BB5429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3C761D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301FCB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4E485FA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10036830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04A15C8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3D6810F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5FD714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3CB0410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E67C5E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E213FC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C98D37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5DF5672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A8324BA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0424BA15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661171" w14:paraId="234597C1" w14:textId="77777777" w:rsidTr="00661171">
              <w:trPr>
                <w:trHeight w:val="329"/>
              </w:trPr>
              <w:tc>
                <w:tcPr>
                  <w:tcW w:w="482" w:type="dxa"/>
                </w:tcPr>
                <w:p w14:paraId="6DC0A186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12017257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2" w:type="dxa"/>
                </w:tcPr>
                <w:p w14:paraId="5C8C335E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099B8D18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2F80936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2A4C843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36A3A25C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3E986C2D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787AE27F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360" w:type="dxa"/>
                </w:tcPr>
                <w:p w14:paraId="1D500E69" w14:textId="77777777" w:rsidR="003066F9" w:rsidRDefault="003066F9" w:rsidP="003C68AD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3FDB9723" w14:textId="77777777" w:rsidR="003066F9" w:rsidRDefault="003066F9" w:rsidP="003C68AD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666044B3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0CCEEBFA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17C7A029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2B89930B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045AAB78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73E3571B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25CD6E5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83B832F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A2E009C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7AE9D1EF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7E9045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668A0136" w14:textId="77777777" w:rsidR="00F95A69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B008EBC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EE91376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5C63E46" w14:textId="77777777" w:rsidR="001D4E5B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1A03DF3" w14:textId="77777777" w:rsidR="001D4E5B" w:rsidRPr="00F117D2" w:rsidRDefault="001D4E5B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33525C43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12A26B1D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5A6B82A7" w14:textId="77777777" w:rsidR="00F95A69" w:rsidRPr="00F117D2" w:rsidRDefault="00F95A69" w:rsidP="00F95A69">
      <w:pPr>
        <w:pStyle w:val="Prrafodelista"/>
        <w:ind w:left="6480"/>
        <w:rPr>
          <w:rFonts w:ascii="Times New Roman" w:hAnsi="Times New Roman" w:cs="Times New Roman"/>
          <w:sz w:val="24"/>
          <w:szCs w:val="24"/>
        </w:rPr>
      </w:pPr>
    </w:p>
    <w:p w14:paraId="46197182" w14:textId="77777777" w:rsid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14:paraId="6639B49C" w14:textId="77777777" w:rsidR="009201CF" w:rsidRDefault="009201CF" w:rsidP="009201CF">
      <w:pPr>
        <w:tabs>
          <w:tab w:val="left" w:pos="6663"/>
        </w:tabs>
        <w:jc w:val="center"/>
      </w:pPr>
      <w:r w:rsidRPr="002A51D0">
        <w:rPr>
          <w:noProof/>
          <w:lang w:val="es-CO" w:eastAsia="es-CO"/>
        </w:rPr>
        <w:lastRenderedPageBreak/>
        <w:drawing>
          <wp:inline distT="0" distB="0" distL="0" distR="0" wp14:anchorId="68E27864" wp14:editId="53318ADD">
            <wp:extent cx="4191142" cy="289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4195508" cy="29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AE52" w14:textId="77777777" w:rsidR="009201CF" w:rsidRPr="009201CF" w:rsidRDefault="009201CF" w:rsidP="009201CF">
      <w:pPr>
        <w:pStyle w:val="Prrafodelista"/>
        <w:numPr>
          <w:ilvl w:val="1"/>
          <w:numId w:val="5"/>
        </w:numPr>
        <w:tabs>
          <w:tab w:val="left" w:pos="6663"/>
        </w:tabs>
        <w:spacing w:after="0" w:line="240" w:lineRule="auto"/>
        <w:ind w:left="720" w:hanging="363"/>
        <w:jc w:val="center"/>
        <w:rPr>
          <w:lang w:val="es-ES"/>
        </w:rPr>
      </w:pPr>
      <w:r w:rsidRPr="009201CF">
        <w:rPr>
          <w:lang w:val="es-ES"/>
        </w:rPr>
        <w:t xml:space="preserve">Encuentre (paso a paso) los costos mínimos de los caminos que parten del vértice </w:t>
      </w:r>
      <w:r w:rsidRPr="009201CF">
        <w:rPr>
          <w:b/>
          <w:bCs/>
          <w:lang w:val="es-ES"/>
        </w:rPr>
        <w:t xml:space="preserve">A </w:t>
      </w:r>
      <w:r w:rsidRPr="009201CF">
        <w:rPr>
          <w:lang w:val="es-ES"/>
        </w:rPr>
        <w:t>usando el algoritmo de Dijkstra</w:t>
      </w:r>
    </w:p>
    <w:p w14:paraId="03765DFA" w14:textId="77777777" w:rsidR="009201CF" w:rsidRDefault="009201CF" w:rsidP="009201CF">
      <w:r>
        <w:t>Iteración 1: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5B386C75" w14:textId="77777777" w:rsidTr="003C68AD">
        <w:tc>
          <w:tcPr>
            <w:tcW w:w="493" w:type="pct"/>
          </w:tcPr>
          <w:p w14:paraId="6EFFFF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DFFC6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087FEF9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2F16ED7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1DA19D6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5C1FDC0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4D488BB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325253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31206E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15A0787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839E98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0C1F09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63A7C679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1EA5B1F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5A985C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37D375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55C028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7DC67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6D70A5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0" w:type="pct"/>
          </w:tcPr>
          <w:p w14:paraId="159BA74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0F6E4C8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157BA8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402941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1F82C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8D94E9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2C618EED" w14:textId="77777777" w:rsidTr="003C68AD">
        <w:trPr>
          <w:trHeight w:val="340"/>
        </w:trPr>
        <w:tc>
          <w:tcPr>
            <w:tcW w:w="493" w:type="pct"/>
            <w:vMerge/>
          </w:tcPr>
          <w:p w14:paraId="3675F9D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66FE2D1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0153EA6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0A1137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9D4B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A5B24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35A13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5DCDC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50B06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038B0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9F93AD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9527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35B4D358" w14:textId="77777777" w:rsidR="009201CF" w:rsidRDefault="009201CF" w:rsidP="009201CF">
      <w:r>
        <w:t>Iteración 2: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7317E131" w14:textId="77777777" w:rsidTr="003C68AD">
        <w:tc>
          <w:tcPr>
            <w:tcW w:w="493" w:type="pct"/>
          </w:tcPr>
          <w:p w14:paraId="751CA81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76A55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756D373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9ECCFD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CEF2D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BDB7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F3DCC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60EBC4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4FDAFD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1F34A1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12986D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7126A86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8DEC611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76270A3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52BFABB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1E2C175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1C8899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6970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B0CA7F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3F94E96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1" w:type="pct"/>
          </w:tcPr>
          <w:p w14:paraId="4EC9F3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3493FC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2C40BC6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A897C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177F47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D5D3E9C" w14:textId="77777777" w:rsidTr="003C68AD">
        <w:trPr>
          <w:trHeight w:val="340"/>
        </w:trPr>
        <w:tc>
          <w:tcPr>
            <w:tcW w:w="493" w:type="pct"/>
            <w:vMerge/>
          </w:tcPr>
          <w:p w14:paraId="6561280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499B0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1CDAA32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3A071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3D49AC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4E6642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416E1F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1" w:type="pct"/>
          </w:tcPr>
          <w:p w14:paraId="3CE7CBD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3850F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2B4DF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2FF175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5D43CEB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4D37A623" w14:textId="77777777" w:rsidR="009201CF" w:rsidRDefault="009201CF" w:rsidP="009201CF">
      <w:r>
        <w:t>Iteración 3: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B930593" w14:textId="77777777" w:rsidTr="003C68AD">
        <w:tc>
          <w:tcPr>
            <w:tcW w:w="493" w:type="pct"/>
          </w:tcPr>
          <w:p w14:paraId="6AED60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FA6D1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2DB50ED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1607ECA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90DCD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1825EE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17E779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BBEA8E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7C61B57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4B7AE45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4496458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3F726A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CF5534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6249AC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F702FE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EA3FC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E9CA7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AD6ACA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28A9E6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8F984B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3765454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1EDA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1B445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4BD32C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F6ABD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00999B4" w14:textId="77777777" w:rsidTr="003C68AD">
        <w:trPr>
          <w:trHeight w:val="340"/>
        </w:trPr>
        <w:tc>
          <w:tcPr>
            <w:tcW w:w="493" w:type="pct"/>
            <w:vMerge/>
          </w:tcPr>
          <w:p w14:paraId="2A87F0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3C2DE2E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766B07A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98D1C2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57CCF5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02C17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168F495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11FE854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6C4AA38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066FF2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0FC228B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269FEB1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6B5A86DF" w14:textId="77777777" w:rsidR="009201CF" w:rsidRDefault="009201CF" w:rsidP="009201CF">
      <w:r>
        <w:t>Iteración 4: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75951A3" w14:textId="77777777" w:rsidTr="003C68AD">
        <w:tc>
          <w:tcPr>
            <w:tcW w:w="493" w:type="pct"/>
          </w:tcPr>
          <w:p w14:paraId="0AF51C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78481F8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01EF5F8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731A3D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2666BC4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E52E75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5D81906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4E8DA82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B7950E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6821EBE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7865223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ADF6602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046B9A90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89DBE2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66955D4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B29191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42B4FB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41782F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50736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00BC527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53B475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CFFFFF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330" w:type="pct"/>
          </w:tcPr>
          <w:p w14:paraId="140A6F2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6F572A9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7E0AEE7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0B3154C6" w14:textId="77777777" w:rsidTr="003C68AD">
        <w:trPr>
          <w:trHeight w:val="340"/>
        </w:trPr>
        <w:tc>
          <w:tcPr>
            <w:tcW w:w="493" w:type="pct"/>
            <w:vMerge/>
          </w:tcPr>
          <w:p w14:paraId="2F152A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A0C66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C2ACC8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4F6B43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FD23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A417C1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6D42AD7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320574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6596DB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D</w:t>
            </w:r>
          </w:p>
        </w:tc>
        <w:tc>
          <w:tcPr>
            <w:tcW w:w="330" w:type="pct"/>
          </w:tcPr>
          <w:p w14:paraId="7FD28B5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4B37CF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371DBEE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E8DF3E3" w14:textId="77777777" w:rsidR="009201CF" w:rsidRDefault="009201CF" w:rsidP="009201CF">
      <w:r>
        <w:t>Iteración 5: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4A62CA7E" w14:textId="77777777" w:rsidTr="003C68AD">
        <w:tc>
          <w:tcPr>
            <w:tcW w:w="493" w:type="pct"/>
          </w:tcPr>
          <w:p w14:paraId="26D242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B3AE1A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4CEE98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786FB7B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70E7BBD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051E62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79A46E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41EE70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092C12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908D06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2230EE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4A4B6B5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324FB6AB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AFF195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77C09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C75226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24B49C1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FD5B2D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043AC5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DBEB3C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78038D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B5EB1B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3AD37B6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0" w:type="pct"/>
          </w:tcPr>
          <w:p w14:paraId="5E31659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8146AB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4CB5F70D" w14:textId="77777777" w:rsidTr="003C68AD">
        <w:trPr>
          <w:trHeight w:val="340"/>
        </w:trPr>
        <w:tc>
          <w:tcPr>
            <w:tcW w:w="493" w:type="pct"/>
            <w:vMerge/>
          </w:tcPr>
          <w:p w14:paraId="371F881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FB4257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D0DCA34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2512F8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3D0FE4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63B8E394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46FF9E8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57715A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32B898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6ED2430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3616B7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1B6354B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7BD39040" w14:textId="77777777" w:rsidR="009201CF" w:rsidRDefault="009201CF" w:rsidP="009201CF">
      <w:r>
        <w:t>Iteración 6: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6E44A20A" w14:textId="77777777" w:rsidTr="003C68AD">
        <w:tc>
          <w:tcPr>
            <w:tcW w:w="493" w:type="pct"/>
          </w:tcPr>
          <w:p w14:paraId="7E51E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2657486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7D8178B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B0235B7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4ED390E9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256B15F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18372823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170B740D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D6FC61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340EBF5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34CE35EE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65F7CB7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524EC2B2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5A093A5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2F10EEC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37A639B1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7F0001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3E46B9A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3A4C5AC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E43B02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5CAA26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69C57DD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5879B04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F6D0B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  <w:tc>
          <w:tcPr>
            <w:tcW w:w="331" w:type="pct"/>
          </w:tcPr>
          <w:p w14:paraId="255F410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6CB96CC2" w14:textId="77777777" w:rsidTr="003C68AD">
        <w:trPr>
          <w:trHeight w:val="340"/>
        </w:trPr>
        <w:tc>
          <w:tcPr>
            <w:tcW w:w="493" w:type="pct"/>
            <w:vMerge/>
          </w:tcPr>
          <w:p w14:paraId="32900AF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B02946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0D0517DB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1770E28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60AE66A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1DA5BF5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AA9FA7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5FA983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59AE993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1A39FE3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DDA9F9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1" w:type="pct"/>
          </w:tcPr>
          <w:p w14:paraId="0729E16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08E32BC" w14:textId="77777777" w:rsidR="009201CF" w:rsidRDefault="009201CF" w:rsidP="009201CF">
      <w:r>
        <w:t>Iteración 7: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7"/>
        <w:gridCol w:w="507"/>
        <w:gridCol w:w="509"/>
        <w:gridCol w:w="507"/>
        <w:gridCol w:w="507"/>
        <w:gridCol w:w="507"/>
        <w:gridCol w:w="507"/>
      </w:tblGrid>
      <w:tr w:rsidR="009201CF" w:rsidRPr="003962AD" w14:paraId="3E00D34C" w14:textId="77777777" w:rsidTr="003C68AD">
        <w:tc>
          <w:tcPr>
            <w:tcW w:w="493" w:type="pct"/>
          </w:tcPr>
          <w:p w14:paraId="0A3D0B4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lastRenderedPageBreak/>
              <w:t>Vértice</w:t>
            </w:r>
          </w:p>
        </w:tc>
        <w:tc>
          <w:tcPr>
            <w:tcW w:w="996" w:type="pct"/>
          </w:tcPr>
          <w:p w14:paraId="62E6400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3632AD2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5129608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3B68C6B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3D9CA37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3D36DFA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7D2F971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25C4EDE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0EE7A3F1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6789130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10AC533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FD22E4E" w14:textId="77777777" w:rsidTr="003C68AD">
        <w:trPr>
          <w:trHeight w:val="340"/>
        </w:trPr>
        <w:tc>
          <w:tcPr>
            <w:tcW w:w="493" w:type="pct"/>
            <w:vMerge w:val="restart"/>
          </w:tcPr>
          <w:p w14:paraId="40B6E98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442A58A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797F2BC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0B47D7A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5E284AA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AC5AD1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1C8ED1FB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2E1A569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4379830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27A3792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456BCB6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5367CA8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 w:rsidRPr="006F3E89">
              <w:rPr>
                <w:rFonts w:ascii="Arial Rounded MT Bold" w:hAnsi="Arial Rounded MT Bold"/>
              </w:rPr>
              <w:t>∞</w:t>
            </w:r>
          </w:p>
        </w:tc>
      </w:tr>
      <w:tr w:rsidR="009201CF" w:rsidRPr="003962AD" w14:paraId="59AECC5F" w14:textId="77777777" w:rsidTr="003C68AD">
        <w:trPr>
          <w:trHeight w:val="340"/>
        </w:trPr>
        <w:tc>
          <w:tcPr>
            <w:tcW w:w="493" w:type="pct"/>
            <w:vMerge/>
          </w:tcPr>
          <w:p w14:paraId="4D47512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440252A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282A0E6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76C28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1710C733" w14:textId="77777777" w:rsidR="009201CF" w:rsidRPr="003962AD" w:rsidRDefault="009201CF" w:rsidP="003C68AD">
            <w:pPr>
              <w:jc w:val="both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79B6BE9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72B9FF7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64897D9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09A33D0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66A14F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3EB2D0C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6D00FB1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</w:tr>
    </w:tbl>
    <w:p w14:paraId="21E338F2" w14:textId="77777777" w:rsidR="009201CF" w:rsidRDefault="009201CF" w:rsidP="009201CF">
      <w:r>
        <w:t>Iteración 8:</w:t>
      </w:r>
    </w:p>
    <w:tbl>
      <w:tblPr>
        <w:tblStyle w:val="Tablaconcuadrcula"/>
        <w:tblW w:w="4725" w:type="pct"/>
        <w:tblLook w:val="04A0" w:firstRow="1" w:lastRow="0" w:firstColumn="1" w:lastColumn="0" w:noHBand="0" w:noVBand="1"/>
      </w:tblPr>
      <w:tblGrid>
        <w:gridCol w:w="997"/>
        <w:gridCol w:w="1793"/>
        <w:gridCol w:w="1167"/>
        <w:gridCol w:w="506"/>
        <w:gridCol w:w="506"/>
        <w:gridCol w:w="506"/>
        <w:gridCol w:w="506"/>
        <w:gridCol w:w="509"/>
        <w:gridCol w:w="507"/>
        <w:gridCol w:w="507"/>
        <w:gridCol w:w="507"/>
        <w:gridCol w:w="509"/>
      </w:tblGrid>
      <w:tr w:rsidR="009201CF" w:rsidRPr="003962AD" w14:paraId="48B95A7B" w14:textId="77777777" w:rsidTr="003C68AD">
        <w:tc>
          <w:tcPr>
            <w:tcW w:w="492" w:type="pct"/>
          </w:tcPr>
          <w:p w14:paraId="250C6CFD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Vértice</w:t>
            </w:r>
          </w:p>
        </w:tc>
        <w:tc>
          <w:tcPr>
            <w:tcW w:w="996" w:type="pct"/>
          </w:tcPr>
          <w:p w14:paraId="68BDEDE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  <w:r w:rsidRPr="003962AD">
              <w:rPr>
                <w:rFonts w:ascii="Arial Rounded MT Bold" w:hAnsi="Arial Rounded MT Bold"/>
                <w:b/>
              </w:rPr>
              <w:t>Seleccionados</w:t>
            </w:r>
          </w:p>
        </w:tc>
        <w:tc>
          <w:tcPr>
            <w:tcW w:w="540" w:type="pct"/>
          </w:tcPr>
          <w:p w14:paraId="595D193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  <w:b/>
              </w:rPr>
            </w:pPr>
          </w:p>
        </w:tc>
        <w:tc>
          <w:tcPr>
            <w:tcW w:w="330" w:type="pct"/>
          </w:tcPr>
          <w:p w14:paraId="639CA8A5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  <w:tc>
          <w:tcPr>
            <w:tcW w:w="330" w:type="pct"/>
          </w:tcPr>
          <w:p w14:paraId="0BFEAA18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  <w:tc>
          <w:tcPr>
            <w:tcW w:w="330" w:type="pct"/>
          </w:tcPr>
          <w:p w14:paraId="43D020A0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  <w:tc>
          <w:tcPr>
            <w:tcW w:w="330" w:type="pct"/>
          </w:tcPr>
          <w:p w14:paraId="22808606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  <w:tc>
          <w:tcPr>
            <w:tcW w:w="331" w:type="pct"/>
          </w:tcPr>
          <w:p w14:paraId="37A25D3C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  <w:tc>
          <w:tcPr>
            <w:tcW w:w="330" w:type="pct"/>
          </w:tcPr>
          <w:p w14:paraId="6ADFA474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</w:t>
            </w:r>
          </w:p>
        </w:tc>
        <w:tc>
          <w:tcPr>
            <w:tcW w:w="330" w:type="pct"/>
          </w:tcPr>
          <w:p w14:paraId="20B4F84B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</w:t>
            </w:r>
          </w:p>
        </w:tc>
        <w:tc>
          <w:tcPr>
            <w:tcW w:w="330" w:type="pct"/>
          </w:tcPr>
          <w:p w14:paraId="59A61C5A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</w:t>
            </w:r>
          </w:p>
        </w:tc>
        <w:tc>
          <w:tcPr>
            <w:tcW w:w="331" w:type="pct"/>
          </w:tcPr>
          <w:p w14:paraId="549A90FF" w14:textId="77777777" w:rsidR="009201CF" w:rsidRPr="005A7F33" w:rsidRDefault="009201CF" w:rsidP="003C68A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</w:tr>
      <w:tr w:rsidR="009201CF" w:rsidRPr="003962AD" w14:paraId="49BA52EE" w14:textId="77777777" w:rsidTr="003C68AD">
        <w:trPr>
          <w:trHeight w:val="340"/>
        </w:trPr>
        <w:tc>
          <w:tcPr>
            <w:tcW w:w="492" w:type="pct"/>
            <w:vMerge w:val="restart"/>
          </w:tcPr>
          <w:p w14:paraId="09D1045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 w:val="restart"/>
          </w:tcPr>
          <w:p w14:paraId="32A0476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49E05DC3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Costo</w:t>
            </w:r>
          </w:p>
        </w:tc>
        <w:tc>
          <w:tcPr>
            <w:tcW w:w="330" w:type="pct"/>
          </w:tcPr>
          <w:p w14:paraId="3F79DAC8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0</w:t>
            </w:r>
          </w:p>
        </w:tc>
        <w:tc>
          <w:tcPr>
            <w:tcW w:w="330" w:type="pct"/>
          </w:tcPr>
          <w:p w14:paraId="40CAF5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30" w:type="pct"/>
          </w:tcPr>
          <w:p w14:paraId="453687CE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30" w:type="pct"/>
          </w:tcPr>
          <w:p w14:paraId="5804B39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31" w:type="pct"/>
          </w:tcPr>
          <w:p w14:paraId="4769915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330" w:type="pct"/>
          </w:tcPr>
          <w:p w14:paraId="37F8FA3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330" w:type="pct"/>
          </w:tcPr>
          <w:p w14:paraId="65A3DA6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330" w:type="pct"/>
          </w:tcPr>
          <w:p w14:paraId="59FDC99A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331" w:type="pct"/>
          </w:tcPr>
          <w:p w14:paraId="782BF747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13</w:t>
            </w:r>
          </w:p>
        </w:tc>
      </w:tr>
      <w:tr w:rsidR="009201CF" w:rsidRPr="003962AD" w14:paraId="7CE5CCE4" w14:textId="77777777" w:rsidTr="003C68AD">
        <w:trPr>
          <w:trHeight w:val="340"/>
        </w:trPr>
        <w:tc>
          <w:tcPr>
            <w:tcW w:w="492" w:type="pct"/>
            <w:vMerge/>
          </w:tcPr>
          <w:p w14:paraId="0C0C6349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996" w:type="pct"/>
            <w:vMerge/>
          </w:tcPr>
          <w:p w14:paraId="52498D6F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0" w:type="pct"/>
            <w:vAlign w:val="center"/>
          </w:tcPr>
          <w:p w14:paraId="6AC3B1B7" w14:textId="77777777" w:rsidR="009201CF" w:rsidRPr="003962AD" w:rsidRDefault="009201CF" w:rsidP="003C68A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Anterior:</w:t>
            </w:r>
          </w:p>
        </w:tc>
        <w:tc>
          <w:tcPr>
            <w:tcW w:w="330" w:type="pct"/>
          </w:tcPr>
          <w:p w14:paraId="7085A3E0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-</w:t>
            </w:r>
          </w:p>
        </w:tc>
        <w:tc>
          <w:tcPr>
            <w:tcW w:w="330" w:type="pct"/>
          </w:tcPr>
          <w:p w14:paraId="51ECC5E1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A</w:t>
            </w:r>
          </w:p>
        </w:tc>
        <w:tc>
          <w:tcPr>
            <w:tcW w:w="330" w:type="pct"/>
          </w:tcPr>
          <w:p w14:paraId="03702C2C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</w:t>
            </w:r>
          </w:p>
        </w:tc>
        <w:tc>
          <w:tcPr>
            <w:tcW w:w="330" w:type="pct"/>
          </w:tcPr>
          <w:p w14:paraId="015B48E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1" w:type="pct"/>
          </w:tcPr>
          <w:p w14:paraId="2607E915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</w:t>
            </w:r>
          </w:p>
        </w:tc>
        <w:tc>
          <w:tcPr>
            <w:tcW w:w="330" w:type="pct"/>
          </w:tcPr>
          <w:p w14:paraId="1885A273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</w:t>
            </w:r>
          </w:p>
        </w:tc>
        <w:tc>
          <w:tcPr>
            <w:tcW w:w="330" w:type="pct"/>
          </w:tcPr>
          <w:p w14:paraId="59B5D04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</w:t>
            </w:r>
          </w:p>
        </w:tc>
        <w:tc>
          <w:tcPr>
            <w:tcW w:w="330" w:type="pct"/>
          </w:tcPr>
          <w:p w14:paraId="2F035832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</w:t>
            </w:r>
          </w:p>
        </w:tc>
        <w:tc>
          <w:tcPr>
            <w:tcW w:w="331" w:type="pct"/>
          </w:tcPr>
          <w:p w14:paraId="2E5B3AA6" w14:textId="77777777" w:rsidR="009201CF" w:rsidRPr="003962AD" w:rsidRDefault="009201CF" w:rsidP="003C68A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</w:t>
            </w:r>
          </w:p>
        </w:tc>
      </w:tr>
    </w:tbl>
    <w:p w14:paraId="16F237D3" w14:textId="77777777" w:rsidR="009201CF" w:rsidRDefault="009201CF" w:rsidP="009201CF">
      <w:pPr>
        <w:tabs>
          <w:tab w:val="left" w:pos="6663"/>
        </w:tabs>
      </w:pPr>
      <w:r>
        <w:t xml:space="preserve"> </w:t>
      </w:r>
    </w:p>
    <w:p w14:paraId="655449D4" w14:textId="77777777" w:rsidR="009201CF" w:rsidRPr="009201CF" w:rsidRDefault="009201CF" w:rsidP="009201CF">
      <w:pPr>
        <w:pStyle w:val="Prrafodelista"/>
        <w:numPr>
          <w:ilvl w:val="1"/>
          <w:numId w:val="5"/>
        </w:numPr>
        <w:tabs>
          <w:tab w:val="left" w:pos="6663"/>
        </w:tabs>
        <w:spacing w:after="0" w:line="240" w:lineRule="auto"/>
        <w:ind w:left="360"/>
        <w:jc w:val="both"/>
        <w:rPr>
          <w:lang w:val="es-ES"/>
        </w:rPr>
      </w:pPr>
      <w:r w:rsidRPr="009201CF">
        <w:rPr>
          <w:lang w:val="es-ES"/>
        </w:rPr>
        <w:t>¿Cuál es el camino entre el vértice A y el vértice I y cuánto es el costo de tal camino, de acuerdo con el algoritmo de Dijkstra?</w:t>
      </w:r>
      <w:r w:rsidRPr="009201CF">
        <w:rPr>
          <w:lang w:val="es-ES"/>
        </w:rPr>
        <w:br/>
      </w:r>
    </w:p>
    <w:p w14:paraId="6DA14259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Camino más corto</w:t>
      </w:r>
    </w:p>
    <w:p w14:paraId="5E7B4598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El camino más corto de A a I es:</w:t>
      </w:r>
    </w:p>
    <w:p w14:paraId="3A29BC66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6E2D6946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5F2C8290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</w:p>
    <w:p w14:paraId="4999A9F3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 xml:space="preserve">- A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B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C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D </w:t>
      </w:r>
      <w:r w:rsidRPr="009201CF">
        <w:rPr>
          <w:rFonts w:ascii="Times New Roman" w:hAnsi="Times New Roman" w:cs="Times New Roman"/>
          <w:lang w:val="es-ES"/>
        </w:rPr>
        <w:t>→</w:t>
      </w:r>
      <w:r w:rsidRPr="009201CF">
        <w:rPr>
          <w:lang w:val="es-ES"/>
        </w:rPr>
        <w:t xml:space="preserve"> I</w:t>
      </w:r>
    </w:p>
    <w:p w14:paraId="2719AEBD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Costo total</w:t>
      </w:r>
    </w:p>
    <w:p w14:paraId="1F514BE0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El costo total del camino es 7.</w:t>
      </w:r>
    </w:p>
    <w:p w14:paraId="0CD8813B" w14:textId="77777777" w:rsidR="009201CF" w:rsidRPr="009201CF" w:rsidRDefault="009201CF" w:rsidP="009201CF">
      <w:pPr>
        <w:pStyle w:val="Prrafodelista"/>
        <w:tabs>
          <w:tab w:val="left" w:pos="6663"/>
        </w:tabs>
        <w:ind w:left="360"/>
        <w:rPr>
          <w:lang w:val="es-ES"/>
        </w:rPr>
      </w:pPr>
      <w:r w:rsidRPr="009201CF">
        <w:rPr>
          <w:lang w:val="es-ES"/>
        </w:rPr>
        <w:t>Por lo tanto, el camino entre el vértice A y el vértice I es A -B -C -D -I  y el costo es 7.</w:t>
      </w:r>
    </w:p>
    <w:p w14:paraId="624C096F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FF8D25B" w14:textId="77777777" w:rsid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8A9CCF3" w14:textId="77777777" w:rsidR="009201CF" w:rsidRDefault="009201CF" w:rsidP="00F95A69">
      <w:pPr>
        <w:pStyle w:val="Prrafodelista"/>
        <w:ind w:left="0"/>
        <w:rPr>
          <w:del w:id="81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A27231E" w14:textId="77777777" w:rsidR="009201CF" w:rsidRDefault="009201CF" w:rsidP="00F95A69">
      <w:pPr>
        <w:pStyle w:val="Prrafodelista"/>
        <w:ind w:left="0"/>
        <w:rPr>
          <w:del w:id="82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52C92146" w14:textId="77777777" w:rsidR="009201CF" w:rsidRDefault="009201CF" w:rsidP="00F95A69">
      <w:pPr>
        <w:pStyle w:val="Prrafodelista"/>
        <w:ind w:left="0"/>
        <w:rPr>
          <w:del w:id="83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642270D" w14:textId="77777777" w:rsidR="009201CF" w:rsidRDefault="009201CF" w:rsidP="00F95A69">
      <w:pPr>
        <w:pStyle w:val="Prrafodelista"/>
        <w:ind w:left="0"/>
        <w:rPr>
          <w:del w:id="84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774791DE" w14:textId="77777777" w:rsidR="009201CF" w:rsidRDefault="009201CF" w:rsidP="00F95A69">
      <w:pPr>
        <w:pStyle w:val="Prrafodelista"/>
        <w:ind w:left="0"/>
        <w:rPr>
          <w:del w:id="85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2FC24D9" w14:textId="77777777" w:rsidR="009201CF" w:rsidRDefault="009201CF" w:rsidP="00F95A69">
      <w:pPr>
        <w:pStyle w:val="Prrafodelista"/>
        <w:ind w:left="0"/>
        <w:rPr>
          <w:del w:id="86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08968494" w14:textId="77777777" w:rsidR="009201CF" w:rsidRDefault="009201CF" w:rsidP="00F95A69">
      <w:pPr>
        <w:pStyle w:val="Prrafodelista"/>
        <w:ind w:left="0"/>
        <w:rPr>
          <w:del w:id="87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7FB7E6F3" w14:textId="77777777" w:rsidR="009201CF" w:rsidRPr="009201CF" w:rsidRDefault="009201CF" w:rsidP="00F95A69">
      <w:pPr>
        <w:pStyle w:val="Prrafodelista"/>
        <w:ind w:left="0"/>
        <w:rPr>
          <w:del w:id="88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1E49AF78" w14:textId="77777777" w:rsidR="009201CF" w:rsidRPr="009201CF" w:rsidRDefault="009201CF" w:rsidP="00F95A69">
      <w:pPr>
        <w:pStyle w:val="Prrafodelista"/>
        <w:ind w:left="0"/>
        <w:rPr>
          <w:del w:id="89" w:author="Brayan Amortegui" w:date="2025-03-17T20:29:00Z"/>
          <w:rFonts w:ascii="Times New Roman" w:hAnsi="Times New Roman" w:cs="Times New Roman"/>
          <w:sz w:val="24"/>
          <w:szCs w:val="24"/>
          <w:lang w:val="es-ES"/>
        </w:rPr>
      </w:pPr>
    </w:p>
    <w:p w14:paraId="455B9A42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9ECBE2" w14:textId="6042ADCC" w:rsidR="004E75B0" w:rsidRPr="00246BD9" w:rsidRDefault="004234A2" w:rsidP="004E75B0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46BD9">
        <w:rPr>
          <w:rFonts w:ascii="Times New Roman" w:hAnsi="Times New Roman" w:cs="Times New Roman"/>
          <w:sz w:val="24"/>
          <w:szCs w:val="24"/>
        </w:rPr>
        <w:t>LINK GITHUB</w:t>
      </w:r>
      <w:r w:rsidR="00E63B1B" w:rsidRPr="00246BD9">
        <w:rPr>
          <w:rFonts w:ascii="Times New Roman" w:hAnsi="Times New Roman" w:cs="Times New Roman"/>
          <w:sz w:val="24"/>
          <w:szCs w:val="24"/>
        </w:rPr>
        <w:t xml:space="preserve">: </w:t>
      </w:r>
      <w:bookmarkStart w:id="90" w:name="_GoBack"/>
      <w:r w:rsidR="00D77787" w:rsidRPr="00D77787">
        <w:t>https://github.com/mehirakiva/EAN_guia3/tree/b6c3ba362bb387f2c5994c7858b9671b05904a33/Actividad1</w:t>
      </w:r>
      <w:bookmarkEnd w:id="90"/>
    </w:p>
    <w:p w14:paraId="53AA4F08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B914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6FF91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4C92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15048" w14:textId="77777777" w:rsidR="00713BA3" w:rsidRPr="00246BD9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FF44" w14:textId="77777777" w:rsidR="002A2AE0" w:rsidRDefault="002A2AE0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D5626" w14:textId="77777777" w:rsidR="007424B9" w:rsidRDefault="007424B9" w:rsidP="00713BA3">
      <w:pPr>
        <w:pStyle w:val="Prrafodelista"/>
        <w:ind w:left="360"/>
        <w:rPr>
          <w:ins w:id="91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02DEA8D4" w14:textId="77777777" w:rsidR="007424B9" w:rsidRDefault="007424B9" w:rsidP="00713BA3">
      <w:pPr>
        <w:pStyle w:val="Prrafodelista"/>
        <w:ind w:left="360"/>
        <w:rPr>
          <w:ins w:id="92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32FF8942" w14:textId="77777777" w:rsidR="007424B9" w:rsidRDefault="007424B9" w:rsidP="00713BA3">
      <w:pPr>
        <w:pStyle w:val="Prrafodelista"/>
        <w:ind w:left="360"/>
        <w:rPr>
          <w:ins w:id="93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0418452" w14:textId="77777777" w:rsidR="007424B9" w:rsidRDefault="007424B9" w:rsidP="00713BA3">
      <w:pPr>
        <w:pStyle w:val="Prrafodelista"/>
        <w:ind w:left="360"/>
        <w:rPr>
          <w:ins w:id="94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3C7DF204" w14:textId="77777777" w:rsidR="007424B9" w:rsidRDefault="007424B9" w:rsidP="00713BA3">
      <w:pPr>
        <w:pStyle w:val="Prrafodelista"/>
        <w:ind w:left="360"/>
        <w:rPr>
          <w:ins w:id="95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46BA4E15" w14:textId="77777777" w:rsidR="007424B9" w:rsidRDefault="007424B9" w:rsidP="00713BA3">
      <w:pPr>
        <w:pStyle w:val="Prrafodelista"/>
        <w:ind w:left="360"/>
        <w:rPr>
          <w:ins w:id="96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7452522B" w14:textId="77777777" w:rsidR="007424B9" w:rsidRDefault="007424B9" w:rsidP="00713BA3">
      <w:pPr>
        <w:pStyle w:val="Prrafodelista"/>
        <w:ind w:left="360"/>
        <w:rPr>
          <w:ins w:id="97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52733F5" w14:textId="77777777" w:rsidR="007424B9" w:rsidRDefault="007424B9" w:rsidP="00713BA3">
      <w:pPr>
        <w:pStyle w:val="Prrafodelista"/>
        <w:ind w:left="360"/>
        <w:rPr>
          <w:ins w:id="98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C010D0E" w14:textId="77777777" w:rsidR="007424B9" w:rsidRDefault="007424B9" w:rsidP="00713BA3">
      <w:pPr>
        <w:pStyle w:val="Prrafodelista"/>
        <w:ind w:left="360"/>
        <w:rPr>
          <w:ins w:id="99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1BD72D37" w14:textId="77777777" w:rsidR="007424B9" w:rsidRDefault="007424B9" w:rsidP="00713BA3">
      <w:pPr>
        <w:pStyle w:val="Prrafodelista"/>
        <w:ind w:left="360"/>
        <w:rPr>
          <w:ins w:id="100" w:author="Brayan Amortegui" w:date="2025-03-17T20:29:00Z"/>
          <w:rFonts w:ascii="Times New Roman" w:hAnsi="Times New Roman" w:cs="Times New Roman"/>
          <w:b/>
          <w:bCs/>
          <w:sz w:val="24"/>
          <w:szCs w:val="24"/>
        </w:rPr>
      </w:pPr>
    </w:p>
    <w:p w14:paraId="6B123456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4E19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EEEB" w14:textId="77777777" w:rsidR="002A4FBF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6B51F" w14:textId="77777777" w:rsidR="002A4FBF" w:rsidRPr="00246BD9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E0A4" w14:textId="77777777" w:rsidR="002A2AE0" w:rsidRPr="00246BD9" w:rsidRDefault="002A2AE0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F8D2" w14:textId="273668DE" w:rsidR="004234A2" w:rsidRDefault="00713BA3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0A70BCB3" w14:textId="77777777" w:rsidR="004234A2" w:rsidRDefault="004234A2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C41723" w14:textId="5A5A68C7" w:rsidR="00E63B1B" w:rsidRDefault="004234A2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>sta arquitectura</w:t>
      </w:r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de software con base en </w:t>
      </w:r>
      <w:del w:id="101" w:author="Brayan Amortegui" w:date="2025-03-17T20:29:00Z">
        <w:r w:rsidR="001C1A39">
          <w:rPr>
            <w:rFonts w:ascii="Times New Roman" w:hAnsi="Times New Roman" w:cs="Times New Roman"/>
            <w:sz w:val="24"/>
            <w:szCs w:val="24"/>
            <w:lang w:val="es-ES"/>
          </w:rPr>
          <w:delText>arboles</w:delText>
        </w:r>
      </w:del>
      <w:ins w:id="102" w:author="Brayan Amortegui" w:date="2025-03-17T20:29:00Z">
        <w:r w:rsidR="007424B9">
          <w:rPr>
            <w:rFonts w:ascii="Times New Roman" w:hAnsi="Times New Roman" w:cs="Times New Roman"/>
            <w:sz w:val="24"/>
            <w:szCs w:val="24"/>
            <w:lang w:val="es-ES"/>
          </w:rPr>
          <w:t>árboles</w:t>
        </w:r>
      </w:ins>
      <w:r w:rsidR="001C1A39">
        <w:rPr>
          <w:rFonts w:ascii="Times New Roman" w:hAnsi="Times New Roman" w:cs="Times New Roman"/>
          <w:sz w:val="24"/>
          <w:szCs w:val="24"/>
          <w:lang w:val="es-ES"/>
        </w:rPr>
        <w:t xml:space="preserve"> y algoritmos</w:t>
      </w:r>
      <w:r w:rsidR="00713BA3" w:rsidRPr="004234A2">
        <w:rPr>
          <w:rFonts w:ascii="Times New Roman" w:hAnsi="Times New Roman" w:cs="Times New Roman"/>
          <w:sz w:val="24"/>
          <w:szCs w:val="24"/>
          <w:lang w:val="es-ES"/>
        </w:rPr>
        <w:t xml:space="preserve"> permite las adaptabilidad y actualización del software con el objetivo principal de crear una aplicación escalable, adaptable y confiable guiados por patrones de diseño de software.</w:t>
      </w:r>
    </w:p>
    <w:p w14:paraId="69BD7CB5" w14:textId="77777777" w:rsidR="00E63B1B" w:rsidRDefault="00E63B1B" w:rsidP="004234A2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429E418" w14:textId="11B86313" w:rsidR="00713BA3" w:rsidRPr="004234A2" w:rsidRDefault="00713BA3" w:rsidP="004234A2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4234A2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25196" w14:textId="77777777" w:rsidR="000D5481" w:rsidRDefault="000D5481" w:rsidP="002C3719">
      <w:pPr>
        <w:spacing w:after="0" w:line="240" w:lineRule="auto"/>
      </w:pPr>
      <w:r>
        <w:separator/>
      </w:r>
    </w:p>
  </w:endnote>
  <w:endnote w:type="continuationSeparator" w:id="0">
    <w:p w14:paraId="41D28FB1" w14:textId="77777777" w:rsidR="000D5481" w:rsidRDefault="000D5481" w:rsidP="002C3719">
      <w:pPr>
        <w:spacing w:after="0" w:line="240" w:lineRule="auto"/>
      </w:pPr>
      <w:r>
        <w:continuationSeparator/>
      </w:r>
    </w:p>
  </w:endnote>
  <w:endnote w:type="continuationNotice" w:id="1">
    <w:p w14:paraId="23575FD2" w14:textId="77777777" w:rsidR="000D5481" w:rsidRDefault="000D5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32F80" w14:textId="77777777" w:rsidR="000D5481" w:rsidRDefault="000D5481" w:rsidP="002C3719">
      <w:pPr>
        <w:spacing w:after="0" w:line="240" w:lineRule="auto"/>
      </w:pPr>
      <w:r>
        <w:separator/>
      </w:r>
    </w:p>
  </w:footnote>
  <w:footnote w:type="continuationSeparator" w:id="0">
    <w:p w14:paraId="2A8C798A" w14:textId="77777777" w:rsidR="000D5481" w:rsidRDefault="000D5481" w:rsidP="002C3719">
      <w:pPr>
        <w:spacing w:after="0" w:line="240" w:lineRule="auto"/>
      </w:pPr>
      <w:r>
        <w:continuationSeparator/>
      </w:r>
    </w:p>
  </w:footnote>
  <w:footnote w:type="continuationNotice" w:id="1">
    <w:p w14:paraId="531BC45F" w14:textId="77777777" w:rsidR="000D5481" w:rsidRDefault="000D5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C125A"/>
    <w:multiLevelType w:val="hybridMultilevel"/>
    <w:tmpl w:val="EB90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907E70"/>
    <w:multiLevelType w:val="hybridMultilevel"/>
    <w:tmpl w:val="5A0C0D8E"/>
    <w:lvl w:ilvl="0" w:tplc="D2C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33"/>
    <w:rsid w:val="0000647D"/>
    <w:rsid w:val="000128F9"/>
    <w:rsid w:val="00037CE7"/>
    <w:rsid w:val="00056888"/>
    <w:rsid w:val="00081AA7"/>
    <w:rsid w:val="000B418D"/>
    <w:rsid w:val="000C7963"/>
    <w:rsid w:val="000D21B9"/>
    <w:rsid w:val="000D5481"/>
    <w:rsid w:val="000D657B"/>
    <w:rsid w:val="000E3DE5"/>
    <w:rsid w:val="000F3F18"/>
    <w:rsid w:val="001350B4"/>
    <w:rsid w:val="00194869"/>
    <w:rsid w:val="001B3922"/>
    <w:rsid w:val="001B7B7E"/>
    <w:rsid w:val="001C1A39"/>
    <w:rsid w:val="001D4E5B"/>
    <w:rsid w:val="001E62AF"/>
    <w:rsid w:val="001F7194"/>
    <w:rsid w:val="002203C8"/>
    <w:rsid w:val="00246BD9"/>
    <w:rsid w:val="0025257E"/>
    <w:rsid w:val="00267B14"/>
    <w:rsid w:val="00272DF8"/>
    <w:rsid w:val="00274A76"/>
    <w:rsid w:val="002820E4"/>
    <w:rsid w:val="002A2AE0"/>
    <w:rsid w:val="002A4FBF"/>
    <w:rsid w:val="002A5B4E"/>
    <w:rsid w:val="002B0C18"/>
    <w:rsid w:val="002B1054"/>
    <w:rsid w:val="002C3719"/>
    <w:rsid w:val="002D433C"/>
    <w:rsid w:val="002E3B29"/>
    <w:rsid w:val="002F48AA"/>
    <w:rsid w:val="002F77C3"/>
    <w:rsid w:val="003066F9"/>
    <w:rsid w:val="00344241"/>
    <w:rsid w:val="0037548E"/>
    <w:rsid w:val="0038673F"/>
    <w:rsid w:val="003B0E84"/>
    <w:rsid w:val="004234A2"/>
    <w:rsid w:val="004549CF"/>
    <w:rsid w:val="0045787C"/>
    <w:rsid w:val="0046142C"/>
    <w:rsid w:val="004632F0"/>
    <w:rsid w:val="004B30AB"/>
    <w:rsid w:val="004B457F"/>
    <w:rsid w:val="004B6DAB"/>
    <w:rsid w:val="004D2110"/>
    <w:rsid w:val="004E75B0"/>
    <w:rsid w:val="004F4043"/>
    <w:rsid w:val="00520D80"/>
    <w:rsid w:val="00524D77"/>
    <w:rsid w:val="00586582"/>
    <w:rsid w:val="005B3B43"/>
    <w:rsid w:val="005C47E3"/>
    <w:rsid w:val="005E1CD8"/>
    <w:rsid w:val="005E4DF1"/>
    <w:rsid w:val="00616337"/>
    <w:rsid w:val="00617F25"/>
    <w:rsid w:val="00620363"/>
    <w:rsid w:val="00656DA8"/>
    <w:rsid w:val="00661171"/>
    <w:rsid w:val="00681FE6"/>
    <w:rsid w:val="006B26A3"/>
    <w:rsid w:val="006B7CA6"/>
    <w:rsid w:val="006C33AB"/>
    <w:rsid w:val="006D610C"/>
    <w:rsid w:val="00705F16"/>
    <w:rsid w:val="00713BA3"/>
    <w:rsid w:val="0073657B"/>
    <w:rsid w:val="007424B9"/>
    <w:rsid w:val="00771237"/>
    <w:rsid w:val="00791081"/>
    <w:rsid w:val="0079463B"/>
    <w:rsid w:val="007A0A3F"/>
    <w:rsid w:val="007A46BB"/>
    <w:rsid w:val="007B419C"/>
    <w:rsid w:val="007D3D5E"/>
    <w:rsid w:val="00812D9C"/>
    <w:rsid w:val="008416BA"/>
    <w:rsid w:val="00873A33"/>
    <w:rsid w:val="008C2016"/>
    <w:rsid w:val="008E4242"/>
    <w:rsid w:val="009201CF"/>
    <w:rsid w:val="0092488C"/>
    <w:rsid w:val="0093136E"/>
    <w:rsid w:val="00943501"/>
    <w:rsid w:val="00961E76"/>
    <w:rsid w:val="0098318D"/>
    <w:rsid w:val="009841FD"/>
    <w:rsid w:val="009A26AA"/>
    <w:rsid w:val="009A6E64"/>
    <w:rsid w:val="009D2FAA"/>
    <w:rsid w:val="009E58F4"/>
    <w:rsid w:val="00A175A0"/>
    <w:rsid w:val="00A65368"/>
    <w:rsid w:val="00A70622"/>
    <w:rsid w:val="00A7120F"/>
    <w:rsid w:val="00A72E02"/>
    <w:rsid w:val="00A961BF"/>
    <w:rsid w:val="00A96D2D"/>
    <w:rsid w:val="00AC20AF"/>
    <w:rsid w:val="00AE4A50"/>
    <w:rsid w:val="00B04ADE"/>
    <w:rsid w:val="00B053E9"/>
    <w:rsid w:val="00B150DF"/>
    <w:rsid w:val="00B155E0"/>
    <w:rsid w:val="00BA4AD7"/>
    <w:rsid w:val="00BC60A2"/>
    <w:rsid w:val="00BD0D46"/>
    <w:rsid w:val="00BF27C9"/>
    <w:rsid w:val="00C852F7"/>
    <w:rsid w:val="00CD307C"/>
    <w:rsid w:val="00D75465"/>
    <w:rsid w:val="00D76057"/>
    <w:rsid w:val="00D77787"/>
    <w:rsid w:val="00DB47E4"/>
    <w:rsid w:val="00E03E6E"/>
    <w:rsid w:val="00E20446"/>
    <w:rsid w:val="00E247AF"/>
    <w:rsid w:val="00E32E50"/>
    <w:rsid w:val="00E47F2B"/>
    <w:rsid w:val="00E63B1B"/>
    <w:rsid w:val="00E666F0"/>
    <w:rsid w:val="00E949FF"/>
    <w:rsid w:val="00EC7C8D"/>
    <w:rsid w:val="00ED3259"/>
    <w:rsid w:val="00EE3E74"/>
    <w:rsid w:val="00EE7F9C"/>
    <w:rsid w:val="00EF0869"/>
    <w:rsid w:val="00F0470C"/>
    <w:rsid w:val="00F117D2"/>
    <w:rsid w:val="00F2456E"/>
    <w:rsid w:val="00F26590"/>
    <w:rsid w:val="00F424C5"/>
    <w:rsid w:val="00F46728"/>
    <w:rsid w:val="00F4703A"/>
    <w:rsid w:val="00F61F64"/>
    <w:rsid w:val="00F803C5"/>
    <w:rsid w:val="00F833E4"/>
    <w:rsid w:val="00F84C2A"/>
    <w:rsid w:val="00F95A69"/>
    <w:rsid w:val="00FE374F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9"/>
  </w:style>
  <w:style w:type="paragraph" w:styleId="Piedepgina">
    <w:name w:val="footer"/>
    <w:basedOn w:val="Normal"/>
    <w:link w:val="Piedepgina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9"/>
  </w:style>
  <w:style w:type="table" w:styleId="Tablaconcuadrcula">
    <w:name w:val="Table Grid"/>
    <w:basedOn w:val="Tablanormal"/>
    <w:uiPriority w:val="39"/>
    <w:rsid w:val="00BD0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9A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47E4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4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B43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4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Fuentedeprrafopredeter"/>
    <w:rsid w:val="007424B9"/>
  </w:style>
  <w:style w:type="character" w:customStyle="1" w:styleId="eop">
    <w:name w:val="eop"/>
    <w:basedOn w:val="Fuentedeprrafopredeter"/>
    <w:rsid w:val="007424B9"/>
  </w:style>
  <w:style w:type="paragraph" w:styleId="Revisin">
    <w:name w:val="Revision"/>
    <w:hidden/>
    <w:uiPriority w:val="99"/>
    <w:semiHidden/>
    <w:rsid w:val="007424B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2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1EB0B-0976-44B8-A394-A6864F07C7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964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Cindy Corredor</cp:lastModifiedBy>
  <cp:revision>4</cp:revision>
  <dcterms:created xsi:type="dcterms:W3CDTF">2025-03-18T01:30:00Z</dcterms:created>
  <dcterms:modified xsi:type="dcterms:W3CDTF">2025-03-18T01:55:00Z</dcterms:modified>
</cp:coreProperties>
</file>