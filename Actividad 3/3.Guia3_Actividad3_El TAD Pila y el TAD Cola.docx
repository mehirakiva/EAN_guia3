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F7ACB" w14:textId="07773F98" w:rsidR="007C5E9E" w:rsidRDefault="007C5E9E" w:rsidP="007C5E9E">
      <w:pPr>
        <w:jc w:val="center"/>
        <w:rPr>
          <w:rFonts w:ascii="Arial" w:eastAsia="Times New Roman" w:hAnsi="Arial"/>
          <w:b/>
          <w:color w:val="000000" w:themeColor="text1"/>
          <w:sz w:val="24"/>
          <w:szCs w:val="24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4CF565B" wp14:editId="21309403">
            <wp:extent cx="1481455" cy="2130425"/>
            <wp:effectExtent l="0" t="0" r="0" b="0"/>
            <wp:docPr id="15" name="Imagen 15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cono&#10;&#10;Descripción generada automáticamente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0" t="16251" r="24750" b="17249"/>
                    <a:stretch/>
                  </pic:blipFill>
                  <pic:spPr bwMode="auto">
                    <a:xfrm>
                      <a:off x="0" y="0"/>
                      <a:ext cx="148145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3C70B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0" w:author="Brayan Amortegui" w:date="2025-03-17T20:29:00Z">
            <w:rPr>
              <w:rStyle w:val="eop"/>
              <w:rFonts w:eastAsiaTheme="majorEastAsia"/>
              <w:color w:val="000000"/>
            </w:rPr>
          </w:rPrChange>
        </w:rPr>
        <w:pPrChange w:id="1" w:author="Brayan Amortegui" w:date="2025-03-17T20:29:00Z">
          <w:pPr/>
        </w:pPrChange>
      </w:pPr>
      <w:r>
        <w:rPr>
          <w:rStyle w:val="normaltextrun"/>
          <w:rFonts w:eastAsiaTheme="majorEastAsia"/>
          <w:color w:val="000000"/>
          <w:lang w:val="es-ES"/>
          <w:rPrChange w:id="2" w:author="Brayan Amortegui" w:date="2025-03-17T20:29:00Z">
            <w:rPr>
              <w:rStyle w:val="normaltextrun"/>
              <w:b/>
              <w:color w:val="000000" w:themeColor="text1"/>
              <w:lang w:val="es-ES_tradnl"/>
            </w:rPr>
          </w:rPrChange>
        </w:rPr>
        <w:t>DESARROLLO DE SOFTWARE</w:t>
      </w:r>
      <w:ins w:id="3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11479D95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4" w:author="Brayan Amortegui" w:date="2025-03-17T20:29:00Z"/>
          <w:rFonts w:ascii="Segoe UI" w:hAnsi="Segoe UI" w:cs="Segoe UI"/>
          <w:sz w:val="18"/>
          <w:szCs w:val="18"/>
        </w:rPr>
      </w:pPr>
    </w:p>
    <w:p w14:paraId="03751388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5" w:author="Brayan Amortegui" w:date="2025-03-17T20:29:00Z">
            <w:rPr>
              <w:rFonts w:ascii="Segoe UI" w:hAnsi="Segoe UI" w:cs="Times New Roman"/>
              <w:sz w:val="18"/>
              <w:szCs w:val="24"/>
            </w:rPr>
          </w:rPrChange>
        </w:rPr>
        <w:pPrChange w:id="6" w:author="Brayan Amortegui" w:date="2025-03-17T20:29:00Z">
          <w:pPr/>
        </w:pPrChange>
      </w:pPr>
      <w:ins w:id="7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3D7AF6F0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8" w:author="Brayan Amortegui" w:date="2025-03-17T20:29:00Z">
            <w:rPr>
              <w:rStyle w:val="eop"/>
              <w:rFonts w:ascii="Times New Roman" w:eastAsiaTheme="majorEastAsia" w:hAnsi="Times New Roman"/>
              <w:color w:val="000000"/>
              <w:sz w:val="24"/>
            </w:rPr>
          </w:rPrChange>
        </w:rPr>
        <w:pPrChange w:id="9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color w:val="000000"/>
          <w:rPrChange w:id="10" w:author="Brayan Amortegui" w:date="2025-03-17T20:29:00Z">
            <w:rPr>
              <w:rStyle w:val="normaltextrun"/>
              <w:b/>
              <w:color w:val="000000" w:themeColor="text1"/>
              <w:lang w:val="es-ES"/>
            </w:rPr>
          </w:rPrChange>
        </w:rPr>
        <w:t>GUÍA 3</w:t>
      </w:r>
      <w:del w:id="11" w:author="Brayan Amortegui" w:date="2025-03-17T20:29:00Z">
        <w:r>
          <w:rPr>
            <w:b/>
            <w:bCs/>
            <w:color w:val="000000" w:themeColor="text1"/>
            <w:lang w:val="es-ES"/>
          </w:rPr>
          <w:delText xml:space="preserve"> </w:delText>
        </w:r>
      </w:del>
      <w:ins w:id="12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 xml:space="preserve"> – ACTIVIDAD </w:t>
        </w:r>
      </w:ins>
      <w:r>
        <w:rPr>
          <w:rStyle w:val="normaltextrun"/>
          <w:rFonts w:eastAsiaTheme="majorEastAsia"/>
          <w:b/>
          <w:bCs/>
          <w:color w:val="000000"/>
          <w:lang w:val="es-ES"/>
        </w:rPr>
        <w:t>3</w:t>
      </w:r>
    </w:p>
    <w:p w14:paraId="3160274F" w14:textId="77777777" w:rsidR="007C5E9E" w:rsidRDefault="007C5E9E" w:rsidP="007C5E9E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77F609A1" w14:textId="3070ECEF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13" w:author="Brayan Amortegui" w:date="2025-03-17T20:29:00Z"/>
          <w:rFonts w:ascii="Segoe UI" w:hAnsi="Segoe UI" w:cs="Segoe UI"/>
          <w:sz w:val="18"/>
          <w:szCs w:val="18"/>
          <w:lang w:val="es-ES"/>
        </w:rPr>
      </w:pPr>
      <w:r>
        <w:rPr>
          <w:rStyle w:val="Textoennegrita"/>
          <w:rFonts w:ascii="Helvetica" w:eastAsiaTheme="majorEastAsia" w:hAnsi="Helvetica"/>
          <w:color w:val="2D3B45"/>
          <w:sz w:val="28"/>
          <w:szCs w:val="28"/>
          <w:shd w:val="clear" w:color="auto" w:fill="FFFFFF"/>
        </w:rPr>
        <w:t>EL TAD PILA Y EL TAD COLA</w:t>
      </w:r>
      <w:ins w:id="14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34DC59DA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15" w:author="Brayan Amortegui" w:date="2025-03-17T20:29:00Z"/>
          <w:rStyle w:val="eop"/>
          <w:rFonts w:eastAsiaTheme="majorEastAsia"/>
          <w:color w:val="000000"/>
        </w:rPr>
      </w:pPr>
      <w:ins w:id="16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046FDD7C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lang w:val="es-ES"/>
          <w:rPrChange w:id="17" w:author="Brayan Amortegui" w:date="2025-03-17T20:29:00Z">
            <w:rPr>
              <w:rStyle w:val="eop"/>
              <w:color w:val="000000"/>
              <w:lang w:val="es-ES"/>
            </w:rPr>
          </w:rPrChange>
        </w:rPr>
        <w:pPrChange w:id="18" w:author="Brayan Amortegui" w:date="2025-03-17T20:29:00Z">
          <w:pPr/>
        </w:pPrChange>
      </w:pPr>
    </w:p>
    <w:p w14:paraId="529096FE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19" w:author="Brayan Amortegui" w:date="2025-03-17T20:29:00Z">
            <w:rPr>
              <w:rFonts w:ascii="Segoe UI" w:eastAsia="Times New Roman" w:hAnsi="Segoe UI"/>
              <w:sz w:val="18"/>
            </w:rPr>
          </w:rPrChange>
        </w:rPr>
        <w:pPrChange w:id="20" w:author="Brayan Amortegui" w:date="2025-03-17T20:29:00Z">
          <w:pPr/>
        </w:pPrChange>
      </w:pPr>
    </w:p>
    <w:p w14:paraId="0FFD69EA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21" w:author="Brayan Amortegui" w:date="2025-03-17T20:29:00Z">
            <w:rPr>
              <w:rFonts w:ascii="Segoe UI" w:hAnsi="Segoe UI"/>
              <w:sz w:val="18"/>
              <w:lang w:val="es-CO"/>
            </w:rPr>
          </w:rPrChange>
        </w:rPr>
        <w:pPrChange w:id="22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23" w:author="Brayan Amortegui" w:date="2025-03-17T20:29:00Z">
            <w:rPr>
              <w:rStyle w:val="normaltextrun"/>
              <w:b/>
              <w:color w:val="000000" w:themeColor="text1"/>
              <w:lang w:val="es-ES_tradnl"/>
            </w:rPr>
          </w:rPrChange>
        </w:rPr>
        <w:t>AUTORES:</w:t>
      </w:r>
      <w:ins w:id="24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07D4EF1B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25" w:author="Brayan Amortegui" w:date="2025-03-17T20:29:00Z">
            <w:rPr>
              <w:rFonts w:ascii="Segoe UI" w:hAnsi="Segoe UI"/>
              <w:sz w:val="18"/>
            </w:rPr>
          </w:rPrChange>
        </w:rPr>
        <w:pPrChange w:id="26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27" w:author="Brayan Amortegui" w:date="2025-03-17T20:29:00Z">
            <w:rPr>
              <w:rStyle w:val="normaltextrun"/>
              <w:color w:val="000000" w:themeColor="text1"/>
              <w:lang w:val="es-ES_tradnl"/>
            </w:rPr>
          </w:rPrChange>
        </w:rPr>
        <w:t>MAYCKOLL ANDRÉS TORRES DIAZ.</w:t>
      </w:r>
      <w:ins w:id="28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0EE5A206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color w:val="000000"/>
          <w:rPrChange w:id="29" w:author="Brayan Amortegui" w:date="2025-03-17T20:29:00Z">
            <w:rPr>
              <w:rStyle w:val="eop"/>
              <w:rFonts w:ascii="Times New Roman" w:eastAsiaTheme="majorEastAsia" w:hAnsi="Times New Roman"/>
              <w:color w:val="000000"/>
              <w:sz w:val="24"/>
            </w:rPr>
          </w:rPrChange>
        </w:rPr>
        <w:pPrChange w:id="30" w:author="Brayan Amortegui" w:date="2025-03-17T20:29:00Z">
          <w:pPr/>
        </w:pPrChange>
      </w:pPr>
    </w:p>
    <w:p w14:paraId="1A857109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31" w:author="Brayan Amortegui" w:date="2025-03-17T20:29:00Z"/>
          <w:rStyle w:val="eop"/>
          <w:rFonts w:eastAsiaTheme="majorEastAsia"/>
          <w:color w:val="000000"/>
        </w:rPr>
      </w:pPr>
    </w:p>
    <w:p w14:paraId="0C4E2A3C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32" w:author="Brayan Amortegui" w:date="2025-03-17T20:29:00Z"/>
          <w:rStyle w:val="eop"/>
          <w:rFonts w:eastAsiaTheme="majorEastAsia"/>
          <w:color w:val="000000"/>
        </w:rPr>
      </w:pPr>
    </w:p>
    <w:p w14:paraId="2DB6E99C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33" w:author="Brayan Amortegui" w:date="2025-03-17T20:29:00Z"/>
          <w:rFonts w:ascii="Segoe UI" w:hAnsi="Segoe UI" w:cs="Segoe UI"/>
          <w:sz w:val="18"/>
          <w:szCs w:val="18"/>
        </w:rPr>
      </w:pPr>
      <w:ins w:id="34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5D2CC6C8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5" w:author="Brayan Amortegui" w:date="2025-03-17T20:29:00Z">
            <w:rPr>
              <w:rFonts w:ascii="Segoe UI" w:hAnsi="Segoe UI" w:cs="Times New Roman"/>
              <w:sz w:val="18"/>
              <w:szCs w:val="24"/>
            </w:rPr>
          </w:rPrChange>
        </w:rPr>
        <w:pPrChange w:id="36" w:author="Brayan Amortegui" w:date="2025-03-17T20:29:00Z">
          <w:pPr/>
        </w:pPrChange>
      </w:pPr>
      <w:ins w:id="37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19D2E0F1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38" w:author="Brayan Amortegui" w:date="2025-03-17T20:29:00Z">
            <w:rPr>
              <w:rFonts w:ascii="Segoe UI" w:hAnsi="Segoe UI"/>
              <w:sz w:val="18"/>
            </w:rPr>
          </w:rPrChange>
        </w:rPr>
        <w:pPrChange w:id="39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color w:val="000000"/>
          <w:lang w:val="es-ES"/>
          <w:rPrChange w:id="40" w:author="Brayan Amortegui" w:date="2025-03-17T20:29:00Z">
            <w:rPr>
              <w:rStyle w:val="normaltextrun"/>
              <w:b/>
              <w:color w:val="000000" w:themeColor="text1"/>
              <w:lang w:val="es-ES_tradnl"/>
            </w:rPr>
          </w:rPrChange>
        </w:rPr>
        <w:t>TUTOR</w:t>
      </w:r>
      <w:ins w:id="41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4A0C41CF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42" w:author="Brayan Amortegui" w:date="2025-03-17T20:29:00Z">
            <w:rPr>
              <w:rFonts w:ascii="Segoe UI" w:hAnsi="Segoe UI"/>
              <w:sz w:val="18"/>
            </w:rPr>
          </w:rPrChange>
        </w:rPr>
        <w:pPrChange w:id="43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rPrChange w:id="44" w:author="Brayan Amortegui" w:date="2025-03-17T20:29:00Z">
            <w:rPr>
              <w:rStyle w:val="normaltextrun"/>
            </w:rPr>
          </w:rPrChange>
        </w:rPr>
        <w:t>DILSA ENITH TRIANA MARTÍNEZ</w:t>
      </w:r>
      <w:ins w:id="45" w:author="Brayan Amortegui" w:date="2025-03-17T20:29:00Z">
        <w:r>
          <w:rPr>
            <w:rStyle w:val="eop"/>
            <w:rFonts w:eastAsiaTheme="majorEastAsia"/>
          </w:rPr>
          <w:t> </w:t>
        </w:r>
      </w:ins>
    </w:p>
    <w:p w14:paraId="53458E3F" w14:textId="77777777" w:rsidR="007C5E9E" w:rsidRDefault="007C5E9E" w:rsidP="007C5E9E">
      <w:pPr>
        <w:spacing w:before="240"/>
        <w:jc w:val="center"/>
        <w:rPr>
          <w:del w:id="46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2E6EDDE1" w14:textId="77777777" w:rsidR="007C5E9E" w:rsidRDefault="007C5E9E" w:rsidP="007C5E9E">
      <w:pPr>
        <w:spacing w:before="240"/>
        <w:jc w:val="center"/>
        <w:rPr>
          <w:del w:id="47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6E42D627" w14:textId="77777777" w:rsidR="007C5E9E" w:rsidRDefault="007C5E9E" w:rsidP="007C5E9E">
      <w:pPr>
        <w:spacing w:before="240"/>
        <w:jc w:val="center"/>
        <w:rPr>
          <w:del w:id="48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151E9912" w14:textId="77777777" w:rsidR="007C5E9E" w:rsidRDefault="007C5E9E" w:rsidP="007C5E9E">
      <w:pPr>
        <w:spacing w:before="240"/>
        <w:jc w:val="center"/>
        <w:rPr>
          <w:del w:id="49" w:author="Brayan Amortegui" w:date="2025-03-17T20:29:00Z"/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</w:p>
    <w:p w14:paraId="51E3079A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0" w:author="Brayan Amortegui" w:date="2025-03-17T20:29:00Z"/>
          <w:rFonts w:ascii="Segoe UI" w:hAnsi="Segoe UI" w:cs="Segoe UI"/>
          <w:sz w:val="18"/>
          <w:szCs w:val="18"/>
        </w:rPr>
      </w:pPr>
      <w:ins w:id="51" w:author="Brayan Amortegui" w:date="2025-03-17T20:29:00Z">
        <w:r>
          <w:rPr>
            <w:rStyle w:val="eop"/>
            <w:rFonts w:eastAsiaTheme="majorEastAsia"/>
            <w:color w:val="000000"/>
          </w:rPr>
          <w:t> </w:t>
        </w:r>
      </w:ins>
    </w:p>
    <w:p w14:paraId="0DA78467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2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6E8F14A5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3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0217E4BF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4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69AF2EF4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5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00A92FFF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6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75A2FC96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7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08C0F41E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8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6D61D805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59" w:author="Brayan Amortegui" w:date="2025-03-17T20:29:00Z"/>
          <w:rStyle w:val="eop"/>
          <w:rFonts w:eastAsiaTheme="majorEastAsia"/>
          <w:color w:val="000000"/>
          <w:lang w:val="es-ES"/>
        </w:rPr>
      </w:pPr>
    </w:p>
    <w:p w14:paraId="5DA92FB3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ins w:id="60" w:author="Brayan Amortegui" w:date="2025-03-17T20:29:00Z"/>
          <w:rFonts w:ascii="Segoe UI" w:hAnsi="Segoe UI" w:cs="Segoe UI"/>
          <w:sz w:val="18"/>
          <w:szCs w:val="18"/>
        </w:rPr>
      </w:pPr>
      <w:ins w:id="61" w:author="Brayan Amortegui" w:date="2025-03-17T20:29:00Z">
        <w:r>
          <w:rPr>
            <w:rStyle w:val="eop"/>
            <w:rFonts w:eastAsiaTheme="majorEastAsia"/>
            <w:color w:val="000000"/>
            <w:lang w:val="es-ES"/>
          </w:rPr>
          <w:t> </w:t>
        </w:r>
      </w:ins>
    </w:p>
    <w:p w14:paraId="3E97D7D8" w14:textId="77777777" w:rsidR="007C5E9E" w:rsidRDefault="007C5E9E" w:rsidP="007C5E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/>
          <w:sz w:val="18"/>
          <w:rPrChange w:id="62" w:author="Brayan Amortegui" w:date="2025-03-17T20:29:00Z">
            <w:rPr>
              <w:rFonts w:ascii="Segoe UI" w:hAnsi="Segoe UI" w:cs="Times New Roman"/>
              <w:sz w:val="18"/>
              <w:szCs w:val="24"/>
              <w:lang w:val="es-CO"/>
            </w:rPr>
          </w:rPrChange>
        </w:rPr>
        <w:pPrChange w:id="63" w:author="Brayan Amortegui" w:date="2025-03-17T20:29:00Z">
          <w:pPr>
            <w:spacing w:before="240"/>
          </w:pPr>
        </w:pPrChange>
      </w:pPr>
      <w:r>
        <w:rPr>
          <w:rStyle w:val="normaltextrun"/>
          <w:rFonts w:eastAsiaTheme="majorEastAsia"/>
          <w:color w:val="000000"/>
          <w:rPrChange w:id="64" w:author="Brayan Amortegui" w:date="2025-03-17T20:29:00Z">
            <w:rPr>
              <w:rStyle w:val="normaltextrun"/>
              <w:b/>
              <w:color w:val="000000" w:themeColor="text1"/>
              <w:lang w:val="es-ES"/>
            </w:rPr>
          </w:rPrChange>
        </w:rPr>
        <w:t xml:space="preserve">17 DE MARZO DE </w:t>
      </w:r>
      <w:del w:id="65" w:author="Brayan Amortegui" w:date="2025-03-17T20:29:00Z">
        <w:r>
          <w:rPr>
            <w:b/>
            <w:bCs/>
            <w:color w:val="000000" w:themeColor="text1"/>
            <w:lang w:val="es-ES"/>
          </w:rPr>
          <w:delText>2025</w:delText>
        </w:r>
      </w:del>
      <w:ins w:id="66" w:author="Brayan Amortegui" w:date="2025-03-17T20:29:00Z">
        <w:r>
          <w:rPr>
            <w:rStyle w:val="normaltextrun"/>
            <w:rFonts w:eastAsiaTheme="majorEastAsia"/>
            <w:b/>
            <w:bCs/>
            <w:color w:val="000000"/>
            <w:lang w:val="es-ES"/>
          </w:rPr>
          <w:t>2024</w:t>
        </w:r>
        <w:r>
          <w:rPr>
            <w:rStyle w:val="eop"/>
            <w:rFonts w:eastAsiaTheme="majorEastAsia"/>
            <w:color w:val="000000"/>
          </w:rPr>
          <w:t> </w:t>
        </w:r>
      </w:ins>
    </w:p>
    <w:p w14:paraId="672752AE" w14:textId="77777777" w:rsidR="004549CF" w:rsidRDefault="004549CF" w:rsidP="004549CF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CO"/>
        </w:rPr>
      </w:pPr>
    </w:p>
    <w:p w14:paraId="4CFAD200" w14:textId="77777777" w:rsidR="007A46BB" w:rsidRPr="007A46BB" w:rsidRDefault="007A46BB" w:rsidP="007A46BB">
      <w:pPr>
        <w:rPr>
          <w:lang w:val="es-CO"/>
        </w:rPr>
      </w:pPr>
    </w:p>
    <w:p w14:paraId="4E71F3A3" w14:textId="77777777" w:rsidR="002A2AE0" w:rsidRDefault="002A2AE0" w:rsidP="00713B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08FF2C" w14:textId="12CA75AF" w:rsidR="00713BA3" w:rsidRPr="00FF299A" w:rsidRDefault="00713BA3" w:rsidP="00713BA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INTRODUCCIÓN</w:t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C760F1" w:rsidRPr="00C760F1">
        <w:rPr>
          <w:rFonts w:ascii="Times New Roman" w:hAnsi="Times New Roman" w:cs="Times New Roman"/>
          <w:sz w:val="24"/>
          <w:szCs w:val="24"/>
          <w:lang w:val="es-ES"/>
        </w:rPr>
        <w:t>En este proyecto, se aborda el problema de evaluar expresiones en notación infija, que es la forma más común de escribir las operaciones aritméticas, utilizando una notación postfija o Polaca Inversa. El objetivo principal es implementar un sistema que permita la conversión de expresiones infijas a postfijas, su evaluación y la verificación de la correcta disposición de los paréntesis.</w:t>
      </w:r>
    </w:p>
    <w:p w14:paraId="35320D5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364141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72507A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862772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4130F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7C0DB3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26716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D9736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A2D215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064E829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A2B59C5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1F8B20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28F2B6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F410C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3461E8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9CE34B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C857D7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DE914C" w14:textId="77777777" w:rsidR="00713BA3" w:rsidRPr="002F48AA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78E14E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685F3A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1A1181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1E6F1D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9958B8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ED529F" w14:textId="77777777" w:rsidR="00713BA3" w:rsidRDefault="00713BA3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40FD5CE" w14:textId="77777777" w:rsidR="006D610C" w:rsidRDefault="006D610C" w:rsidP="00713BA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D51DB4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OBJETIVOS</w:t>
      </w:r>
    </w:p>
    <w:p w14:paraId="4DE14A06" w14:textId="77777777" w:rsidR="00713BA3" w:rsidRPr="002F48AA" w:rsidRDefault="00713BA3" w:rsidP="00713BA3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6E19488" w14:textId="77777777" w:rsidR="00713BA3" w:rsidRPr="002F48AA" w:rsidRDefault="00713BA3" w:rsidP="00E63B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General:</w:t>
      </w:r>
    </w:p>
    <w:p w14:paraId="166EA85B" w14:textId="77777777" w:rsidR="000B0548" w:rsidRDefault="000B0548" w:rsidP="001B392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B0548">
        <w:rPr>
          <w:rFonts w:ascii="Times New Roman" w:hAnsi="Times New Roman" w:cs="Times New Roman"/>
          <w:sz w:val="24"/>
          <w:szCs w:val="24"/>
          <w:lang w:val="es-ES"/>
        </w:rPr>
        <w:t>Desarrollar un método que permita verificar si los paréntesis de una expresión aritmética están correctamente balanceados, asegurando que cada paréntesis de apertura tenga un par correspondiente de cierre.</w:t>
      </w:r>
    </w:p>
    <w:p w14:paraId="12D2FF7C" w14:textId="5BEFB7E5" w:rsidR="00713BA3" w:rsidRPr="001B3922" w:rsidRDefault="00713BA3" w:rsidP="001B392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Específicos:</w:t>
      </w:r>
    </w:p>
    <w:p w14:paraId="7BB99479" w14:textId="30E35FF2" w:rsidR="00713BA3" w:rsidRPr="001B3922" w:rsidRDefault="00C75580" w:rsidP="004C4BE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C75580">
        <w:rPr>
          <w:rFonts w:ascii="Times New Roman" w:hAnsi="Times New Roman" w:cs="Times New Roman"/>
          <w:sz w:val="24"/>
          <w:szCs w:val="24"/>
          <w:lang w:val="es-ES"/>
        </w:rPr>
        <w:t>Utilizar la estructura de datos tipo Pila para gestionar las operaciones de conversión y evaluación de las expresiones, aprovechando sus características para una implementación eficiente.</w:t>
      </w:r>
      <w:r w:rsidR="00713BA3" w:rsidRPr="001B3922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1981CEE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EC6CB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142DD5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2F0D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52338FC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DF756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116654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380FC3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8C183C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A591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69A13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5AF2EE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266B87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7F66F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9B5B261" w14:textId="77777777" w:rsidR="00713BA3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88F39A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F635E9" w14:textId="77777777" w:rsidR="00713BA3" w:rsidRPr="002F48AA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7EF2C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333980C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CFE91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39EE456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1AA5AB0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E3B2152" w14:textId="77777777" w:rsidR="000C230F" w:rsidRDefault="000C230F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9213FA0" w14:textId="77777777" w:rsidR="000C230F" w:rsidRDefault="000C230F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73E4910" w14:textId="77777777" w:rsidR="007C5E9E" w:rsidRDefault="007C5E9E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B85EC84" w14:textId="77777777" w:rsidR="007C5E9E" w:rsidRDefault="007C5E9E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F65C230" w14:textId="61C9A9A9" w:rsidR="00713BA3" w:rsidRDefault="00537450" w:rsidP="00B15CF2">
      <w:pPr>
        <w:tabs>
          <w:tab w:val="left" w:pos="6330"/>
        </w:tabs>
        <w:rPr>
          <w:rFonts w:ascii="Times New Roman" w:hAnsi="Times New Roman" w:cs="Times New Roman"/>
          <w:sz w:val="24"/>
          <w:szCs w:val="24"/>
          <w:lang w:val="es-ES"/>
        </w:rPr>
      </w:pPr>
      <w:r w:rsidRPr="00FF48BC"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 de actividad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D851D4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B15CF2" w:rsidRPr="00B15CF2">
        <w:rPr>
          <w:rFonts w:ascii="Times New Roman" w:hAnsi="Times New Roman" w:cs="Times New Roman"/>
          <w:sz w:val="24"/>
          <w:szCs w:val="24"/>
          <w:lang w:val="es-ES"/>
        </w:rPr>
        <w:t>ste código lee una expresión aritmética, verifica su validez, la convierte a postfija y luego evalúa el resultado.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D851D4" w:rsidRPr="00D851D4">
        <w:rPr>
          <w:noProof/>
          <w:lang w:val="es-ES"/>
        </w:rPr>
        <w:br/>
      </w:r>
      <w:r w:rsidR="00D851D4">
        <w:rPr>
          <w:noProof/>
          <w:lang w:val="es-CO" w:eastAsia="es-CO"/>
        </w:rPr>
        <w:drawing>
          <wp:inline distT="0" distB="0" distL="0" distR="0" wp14:anchorId="35822113" wp14:editId="773150EE">
            <wp:extent cx="5731510" cy="3382010"/>
            <wp:effectExtent l="0" t="0" r="2540" b="8890"/>
            <wp:docPr id="10144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AABD" w14:textId="77777777" w:rsidR="00713BA3" w:rsidRDefault="00713BA3" w:rsidP="00713BA3">
      <w:pPr>
        <w:tabs>
          <w:tab w:val="left" w:pos="6330"/>
        </w:tabs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8A9CCF3" w14:textId="5097B4A9" w:rsidR="009201CF" w:rsidRDefault="005428C6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 w:rsidRPr="005428C6">
        <w:rPr>
          <w:rFonts w:ascii="Times New Roman" w:hAnsi="Times New Roman" w:cs="Times New Roman"/>
          <w:sz w:val="24"/>
          <w:szCs w:val="24"/>
          <w:lang w:val="es-ES"/>
        </w:rPr>
        <w:t>Este método asegura que todos los paréntesis de apertura tengan su par de cierre correspondiente y que no haya paréntesis extra o faltantes en la expresión.</w:t>
      </w:r>
    </w:p>
    <w:p w14:paraId="0B2F96BC" w14:textId="77777777" w:rsidR="005428C6" w:rsidRDefault="005428C6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613AA3F1" w14:textId="77777777" w:rsidR="005428C6" w:rsidRPr="005428C6" w:rsidRDefault="005428C6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5A27231E" w14:textId="48C30E30" w:rsidR="009201CF" w:rsidRDefault="003A4048" w:rsidP="00BE26D7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7E042206" wp14:editId="7D39E35E">
            <wp:extent cx="5731510" cy="3216275"/>
            <wp:effectExtent l="0" t="0" r="2540" b="3175"/>
            <wp:docPr id="214599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91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4659" w14:textId="77777777" w:rsidR="0082762F" w:rsidRDefault="0082762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0C115492" w14:textId="2BD51793" w:rsidR="009F2155" w:rsidRPr="000C230F" w:rsidRDefault="006569A3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Vision de código por CLI</w:t>
      </w:r>
      <w:r w:rsidR="009F2155">
        <w:rPr>
          <w:rFonts w:ascii="Times New Roman" w:hAnsi="Times New Roman" w:cs="Times New Roman"/>
          <w:sz w:val="24"/>
          <w:szCs w:val="24"/>
          <w:lang w:val="es-ES"/>
        </w:rPr>
        <w:t xml:space="preserve"> &amp; por sistema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 w:rsidR="0082762F">
        <w:rPr>
          <w:noProof/>
          <w:lang w:val="es-CO" w:eastAsia="es-CO"/>
        </w:rPr>
        <w:drawing>
          <wp:inline distT="0" distB="0" distL="0" distR="0" wp14:anchorId="701DE788" wp14:editId="4648415F">
            <wp:extent cx="5238750" cy="1162050"/>
            <wp:effectExtent l="0" t="0" r="0" b="0"/>
            <wp:docPr id="15516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0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155" w:rsidRPr="009F2155">
        <w:rPr>
          <w:noProof/>
          <w:lang w:val="es-ES"/>
        </w:rPr>
        <w:t xml:space="preserve"> </w:t>
      </w:r>
      <w:r w:rsidR="009F2155">
        <w:rPr>
          <w:noProof/>
          <w:lang w:val="es-ES"/>
        </w:rPr>
        <w:br/>
      </w:r>
      <w:r w:rsidR="009F2155">
        <w:rPr>
          <w:noProof/>
          <w:lang w:val="es-ES"/>
        </w:rPr>
        <w:br/>
        <w:t>Cada uno de los campos esta habilitado para que la persona inserte, busque, elimine y muestre lo que necesita en el requerimiento</w:t>
      </w:r>
      <w:r w:rsidR="00015EBA">
        <w:rPr>
          <w:noProof/>
          <w:lang w:val="es-ES"/>
        </w:rPr>
        <w:t>.</w:t>
      </w:r>
      <w:r w:rsidR="000C230F">
        <w:rPr>
          <w:noProof/>
          <w:lang w:val="es-ES"/>
        </w:rPr>
        <w:br/>
      </w:r>
      <w:r w:rsidR="000C230F">
        <w:rPr>
          <w:noProof/>
          <w:lang w:val="es-CO" w:eastAsia="es-CO"/>
        </w:rPr>
        <w:drawing>
          <wp:inline distT="0" distB="0" distL="0" distR="0" wp14:anchorId="28F63161" wp14:editId="17BD35A6">
            <wp:extent cx="5731510" cy="2974340"/>
            <wp:effectExtent l="0" t="0" r="2540" b="0"/>
            <wp:docPr id="190451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19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8494" w14:textId="77777777" w:rsid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7FB7E6F3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1E49AF78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455B9A42" w14:textId="77777777" w:rsidR="009201CF" w:rsidRPr="009201CF" w:rsidRDefault="009201CF" w:rsidP="00F95A69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ES"/>
        </w:rPr>
      </w:pPr>
    </w:p>
    <w:p w14:paraId="35829255" w14:textId="4DF2E483" w:rsidR="00B049F8" w:rsidRPr="007C5E9E" w:rsidRDefault="004234A2" w:rsidP="00B049F8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049F8">
        <w:rPr>
          <w:rFonts w:ascii="Times New Roman" w:hAnsi="Times New Roman" w:cs="Times New Roman"/>
          <w:sz w:val="24"/>
          <w:szCs w:val="24"/>
        </w:rPr>
        <w:t>LINK GITHUB</w:t>
      </w:r>
      <w:r w:rsidR="00E63B1B" w:rsidRPr="00B049F8">
        <w:rPr>
          <w:rFonts w:ascii="Times New Roman" w:hAnsi="Times New Roman" w:cs="Times New Roman"/>
          <w:sz w:val="24"/>
          <w:szCs w:val="24"/>
        </w:rPr>
        <w:t xml:space="preserve">: </w:t>
      </w:r>
      <w:r w:rsidR="007C5E9E" w:rsidRPr="007C5E9E">
        <w:rPr>
          <w:rFonts w:ascii="Times New Roman" w:hAnsi="Times New Roman" w:cs="Times New Roman"/>
          <w:sz w:val="24"/>
          <w:szCs w:val="24"/>
        </w:rPr>
        <w:t>https://github.com/mehirakiva/EAN_guia3/tree/0192453a6efd3421666717bb24ceb9fc63d6a5fa/Actividad%203</w:t>
      </w:r>
      <w:bookmarkStart w:id="67" w:name="_GoBack"/>
      <w:bookmarkEnd w:id="67"/>
    </w:p>
    <w:p w14:paraId="53AA4F08" w14:textId="77777777" w:rsidR="00713BA3" w:rsidRPr="00B049F8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B914" w14:textId="77777777" w:rsidR="00713BA3" w:rsidRPr="00B049F8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6FF91" w14:textId="77777777" w:rsidR="00713BA3" w:rsidRPr="00B049F8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74C92" w14:textId="77777777" w:rsidR="00713BA3" w:rsidRPr="00B049F8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15048" w14:textId="77777777" w:rsidR="00713BA3" w:rsidRPr="00B049F8" w:rsidRDefault="00713BA3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AFF44" w14:textId="77777777" w:rsidR="002A2AE0" w:rsidRPr="00B049F8" w:rsidRDefault="002A2AE0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23456" w14:textId="77777777" w:rsidR="002A4FBF" w:rsidRPr="00B049F8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94E19" w14:textId="77777777" w:rsidR="002A4FBF" w:rsidRPr="00B049F8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0EEEB" w14:textId="77777777" w:rsidR="002A4FBF" w:rsidRPr="00B049F8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6B51F" w14:textId="77777777" w:rsidR="002A4FBF" w:rsidRPr="00B049F8" w:rsidRDefault="002A4FBF" w:rsidP="00713BA3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1E0A4" w14:textId="77777777" w:rsidR="002A2AE0" w:rsidRPr="00B049F8" w:rsidRDefault="002A2AE0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621B1" w14:textId="77777777" w:rsidR="00C75580" w:rsidRPr="00B049F8" w:rsidRDefault="00C75580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28555" w14:textId="77777777" w:rsidR="00C75580" w:rsidRPr="00B049F8" w:rsidRDefault="00C75580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5F8D2" w14:textId="273668DE" w:rsidR="004234A2" w:rsidRDefault="00713BA3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F48AA">
        <w:rPr>
          <w:rFonts w:ascii="Times New Roman" w:hAnsi="Times New Roman" w:cs="Times New Roman"/>
          <w:b/>
          <w:bCs/>
          <w:sz w:val="24"/>
          <w:szCs w:val="24"/>
          <w:lang w:val="es-ES"/>
        </w:rPr>
        <w:t>CONCLUSIONES</w:t>
      </w:r>
    </w:p>
    <w:p w14:paraId="0A70BCB3" w14:textId="77777777" w:rsidR="004234A2" w:rsidRDefault="004234A2" w:rsidP="004234A2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44E28B7" w14:textId="77777777" w:rsidR="007C5E9E" w:rsidRDefault="00C75580" w:rsidP="007C5E9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75580">
        <w:rPr>
          <w:rFonts w:ascii="Times New Roman" w:hAnsi="Times New Roman" w:cs="Times New Roman"/>
          <w:sz w:val="24"/>
          <w:szCs w:val="24"/>
          <w:lang w:val="es-ES"/>
        </w:rPr>
        <w:t>A través de la implementación de la estructura de datos Pila, se logra gestionar las operaciones de forma ordenada, respetando la precedencia de los operadores y garantizando una evaluación precisa y correcta de las expresiones. Además, la verificación de los paréntesis balanceados asegura que las expresiones sean sintácticamente correctas antes de intentar la conversión y evaluación</w:t>
      </w:r>
      <w:r w:rsidRPr="007C5E9E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429E418" w14:textId="757CDC7A" w:rsidR="00713BA3" w:rsidRPr="007C5E9E" w:rsidRDefault="00713BA3" w:rsidP="007C5E9E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C5E9E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7C5E9E">
        <w:rPr>
          <w:rFonts w:ascii="Times New Roman" w:hAnsi="Times New Roman" w:cs="Times New Roman"/>
          <w:sz w:val="24"/>
          <w:szCs w:val="24"/>
          <w:lang w:val="es-ES"/>
        </w:rPr>
        <w:br/>
      </w:r>
    </w:p>
    <w:p w14:paraId="3954D1C7" w14:textId="77777777" w:rsidR="00713BA3" w:rsidRPr="004234A2" w:rsidRDefault="00713BA3" w:rsidP="00713BA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CO"/>
        </w:rPr>
      </w:pPr>
    </w:p>
    <w:p w14:paraId="2B83E394" w14:textId="060089C7" w:rsidR="003B0E84" w:rsidRPr="004234A2" w:rsidRDefault="003B0E84" w:rsidP="00713B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D78464D" w14:textId="7C0C4666" w:rsidR="00705F16" w:rsidRPr="002F48AA" w:rsidRDefault="00705F16" w:rsidP="003B0E84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05F16" w:rsidRPr="002F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82E73" w14:textId="77777777" w:rsidR="00785295" w:rsidRDefault="00785295" w:rsidP="002C3719">
      <w:pPr>
        <w:spacing w:after="0" w:line="240" w:lineRule="auto"/>
      </w:pPr>
      <w:r>
        <w:separator/>
      </w:r>
    </w:p>
  </w:endnote>
  <w:endnote w:type="continuationSeparator" w:id="0">
    <w:p w14:paraId="64C53F0C" w14:textId="77777777" w:rsidR="00785295" w:rsidRDefault="00785295" w:rsidP="002C3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923DC8" w14:textId="77777777" w:rsidR="00785295" w:rsidRDefault="00785295" w:rsidP="002C3719">
      <w:pPr>
        <w:spacing w:after="0" w:line="240" w:lineRule="auto"/>
      </w:pPr>
      <w:r>
        <w:separator/>
      </w:r>
    </w:p>
  </w:footnote>
  <w:footnote w:type="continuationSeparator" w:id="0">
    <w:p w14:paraId="0E75A04C" w14:textId="77777777" w:rsidR="00785295" w:rsidRDefault="00785295" w:rsidP="002C3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96D1E"/>
    <w:multiLevelType w:val="multilevel"/>
    <w:tmpl w:val="DB8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473E0"/>
    <w:multiLevelType w:val="hybridMultilevel"/>
    <w:tmpl w:val="81EE2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C125A"/>
    <w:multiLevelType w:val="hybridMultilevel"/>
    <w:tmpl w:val="EB90B1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907E70"/>
    <w:multiLevelType w:val="hybridMultilevel"/>
    <w:tmpl w:val="5A0C0D8E"/>
    <w:lvl w:ilvl="0" w:tplc="D2C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33"/>
    <w:rsid w:val="0000647D"/>
    <w:rsid w:val="000128F9"/>
    <w:rsid w:val="00015EBA"/>
    <w:rsid w:val="00037CE7"/>
    <w:rsid w:val="00056888"/>
    <w:rsid w:val="00081AA7"/>
    <w:rsid w:val="000912D5"/>
    <w:rsid w:val="000B0548"/>
    <w:rsid w:val="000B418D"/>
    <w:rsid w:val="000C230F"/>
    <w:rsid w:val="000C7963"/>
    <w:rsid w:val="000D657B"/>
    <w:rsid w:val="000E3DE5"/>
    <w:rsid w:val="000F3F18"/>
    <w:rsid w:val="001350B4"/>
    <w:rsid w:val="00191E76"/>
    <w:rsid w:val="00194869"/>
    <w:rsid w:val="001B3922"/>
    <w:rsid w:val="001B7B7E"/>
    <w:rsid w:val="001C1A39"/>
    <w:rsid w:val="001D4E5B"/>
    <w:rsid w:val="001E62AF"/>
    <w:rsid w:val="001F7194"/>
    <w:rsid w:val="0021445D"/>
    <w:rsid w:val="002203C8"/>
    <w:rsid w:val="00246BD9"/>
    <w:rsid w:val="0025257E"/>
    <w:rsid w:val="00267B14"/>
    <w:rsid w:val="00272DF8"/>
    <w:rsid w:val="00274A76"/>
    <w:rsid w:val="002820E4"/>
    <w:rsid w:val="002A2AE0"/>
    <w:rsid w:val="002A4FBF"/>
    <w:rsid w:val="002A5B4E"/>
    <w:rsid w:val="002B0C18"/>
    <w:rsid w:val="002B1054"/>
    <w:rsid w:val="002C3719"/>
    <w:rsid w:val="002E3B29"/>
    <w:rsid w:val="002F48AA"/>
    <w:rsid w:val="002F77C3"/>
    <w:rsid w:val="003066F9"/>
    <w:rsid w:val="0032688A"/>
    <w:rsid w:val="00344241"/>
    <w:rsid w:val="0037548E"/>
    <w:rsid w:val="0038673F"/>
    <w:rsid w:val="003A4048"/>
    <w:rsid w:val="003B0E84"/>
    <w:rsid w:val="003B2A05"/>
    <w:rsid w:val="004234A2"/>
    <w:rsid w:val="004549CF"/>
    <w:rsid w:val="0045787C"/>
    <w:rsid w:val="004632F0"/>
    <w:rsid w:val="004B30AB"/>
    <w:rsid w:val="004B457F"/>
    <w:rsid w:val="004B6DAB"/>
    <w:rsid w:val="004C4BEF"/>
    <w:rsid w:val="004D2110"/>
    <w:rsid w:val="004F4043"/>
    <w:rsid w:val="00520D80"/>
    <w:rsid w:val="00524D77"/>
    <w:rsid w:val="00537450"/>
    <w:rsid w:val="005428C6"/>
    <w:rsid w:val="00586582"/>
    <w:rsid w:val="005B3B43"/>
    <w:rsid w:val="005C47E3"/>
    <w:rsid w:val="005E1CD8"/>
    <w:rsid w:val="005E4DF1"/>
    <w:rsid w:val="00617F25"/>
    <w:rsid w:val="00620363"/>
    <w:rsid w:val="006569A3"/>
    <w:rsid w:val="00656DA8"/>
    <w:rsid w:val="00661171"/>
    <w:rsid w:val="00681FE6"/>
    <w:rsid w:val="006B26A3"/>
    <w:rsid w:val="006B7CA6"/>
    <w:rsid w:val="006C33AB"/>
    <w:rsid w:val="006D610C"/>
    <w:rsid w:val="00705F16"/>
    <w:rsid w:val="007072CA"/>
    <w:rsid w:val="00713BA3"/>
    <w:rsid w:val="0073657B"/>
    <w:rsid w:val="00771237"/>
    <w:rsid w:val="00785295"/>
    <w:rsid w:val="00791081"/>
    <w:rsid w:val="0079463B"/>
    <w:rsid w:val="007A0A3F"/>
    <w:rsid w:val="007A46BB"/>
    <w:rsid w:val="007B419C"/>
    <w:rsid w:val="007C5E9E"/>
    <w:rsid w:val="007D3D5E"/>
    <w:rsid w:val="00812D9C"/>
    <w:rsid w:val="0082762F"/>
    <w:rsid w:val="008416BA"/>
    <w:rsid w:val="00873A33"/>
    <w:rsid w:val="008C2016"/>
    <w:rsid w:val="008E4242"/>
    <w:rsid w:val="009201CF"/>
    <w:rsid w:val="0092488C"/>
    <w:rsid w:val="0093136E"/>
    <w:rsid w:val="00943501"/>
    <w:rsid w:val="00961E76"/>
    <w:rsid w:val="0098318D"/>
    <w:rsid w:val="009841FD"/>
    <w:rsid w:val="009A26AA"/>
    <w:rsid w:val="009A6E64"/>
    <w:rsid w:val="009D2FAA"/>
    <w:rsid w:val="009E58F4"/>
    <w:rsid w:val="009F2155"/>
    <w:rsid w:val="00A175A0"/>
    <w:rsid w:val="00A65368"/>
    <w:rsid w:val="00A70622"/>
    <w:rsid w:val="00A7120F"/>
    <w:rsid w:val="00A72E02"/>
    <w:rsid w:val="00A961BF"/>
    <w:rsid w:val="00A96D2D"/>
    <w:rsid w:val="00AC20AF"/>
    <w:rsid w:val="00AE4A50"/>
    <w:rsid w:val="00B049F8"/>
    <w:rsid w:val="00B04ADE"/>
    <w:rsid w:val="00B053E9"/>
    <w:rsid w:val="00B150DF"/>
    <w:rsid w:val="00B155E0"/>
    <w:rsid w:val="00B15CF2"/>
    <w:rsid w:val="00BA4AD7"/>
    <w:rsid w:val="00BC60A2"/>
    <w:rsid w:val="00BD0D46"/>
    <w:rsid w:val="00BE26D7"/>
    <w:rsid w:val="00BF27C9"/>
    <w:rsid w:val="00C75580"/>
    <w:rsid w:val="00C760F1"/>
    <w:rsid w:val="00C852F7"/>
    <w:rsid w:val="00CD307C"/>
    <w:rsid w:val="00D75465"/>
    <w:rsid w:val="00D76057"/>
    <w:rsid w:val="00D851D4"/>
    <w:rsid w:val="00DB47E4"/>
    <w:rsid w:val="00E03E6E"/>
    <w:rsid w:val="00E20446"/>
    <w:rsid w:val="00E247AF"/>
    <w:rsid w:val="00E32E50"/>
    <w:rsid w:val="00E47F2B"/>
    <w:rsid w:val="00E63B1B"/>
    <w:rsid w:val="00E666F0"/>
    <w:rsid w:val="00E934A6"/>
    <w:rsid w:val="00E949FF"/>
    <w:rsid w:val="00EC7C8D"/>
    <w:rsid w:val="00ED3259"/>
    <w:rsid w:val="00EE3E74"/>
    <w:rsid w:val="00EE7F9C"/>
    <w:rsid w:val="00EF0869"/>
    <w:rsid w:val="00F0470C"/>
    <w:rsid w:val="00F117D2"/>
    <w:rsid w:val="00F2456E"/>
    <w:rsid w:val="00F26590"/>
    <w:rsid w:val="00F424C5"/>
    <w:rsid w:val="00F46728"/>
    <w:rsid w:val="00F4703A"/>
    <w:rsid w:val="00F61F64"/>
    <w:rsid w:val="00F803C5"/>
    <w:rsid w:val="00F833E4"/>
    <w:rsid w:val="00F84C2A"/>
    <w:rsid w:val="00F8700A"/>
    <w:rsid w:val="00F95A69"/>
    <w:rsid w:val="00FE374F"/>
    <w:rsid w:val="00FF48BC"/>
    <w:rsid w:val="00F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7628"/>
  <w15:chartTrackingRefBased/>
  <w15:docId w15:val="{AEFEE522-CD79-4AE3-A3B6-984190D9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A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A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A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A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A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A3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7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A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A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A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A3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19"/>
  </w:style>
  <w:style w:type="paragraph" w:styleId="Piedepgina">
    <w:name w:val="footer"/>
    <w:basedOn w:val="Normal"/>
    <w:link w:val="PiedepginaCar"/>
    <w:uiPriority w:val="99"/>
    <w:unhideWhenUsed/>
    <w:rsid w:val="002C3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19"/>
  </w:style>
  <w:style w:type="table" w:styleId="Tablaconcuadrcula">
    <w:name w:val="Table Grid"/>
    <w:basedOn w:val="Tablanormal"/>
    <w:uiPriority w:val="39"/>
    <w:rsid w:val="00BD0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9A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47E4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B47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B43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C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normaltextrun">
    <w:name w:val="normaltextrun"/>
    <w:basedOn w:val="Fuentedeprrafopredeter"/>
    <w:rsid w:val="007C5E9E"/>
  </w:style>
  <w:style w:type="character" w:customStyle="1" w:styleId="eop">
    <w:name w:val="eop"/>
    <w:basedOn w:val="Fuentedeprrafopredeter"/>
    <w:rsid w:val="007C5E9E"/>
  </w:style>
  <w:style w:type="character" w:styleId="Textoennegrita">
    <w:name w:val="Strong"/>
    <w:basedOn w:val="Fuentedeprrafopredeter"/>
    <w:uiPriority w:val="22"/>
    <w:qFormat/>
    <w:rsid w:val="007C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2e84ceb-fbfd-47ab-be52-080c6b87953f}" enabled="0" method="" siteId="{92e84ceb-fbfd-47ab-be52-080c6b87953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Amortegui</dc:creator>
  <cp:keywords/>
  <dc:description/>
  <cp:lastModifiedBy>Cindy Corredor</cp:lastModifiedBy>
  <cp:revision>156</cp:revision>
  <dcterms:created xsi:type="dcterms:W3CDTF">2025-02-13T20:39:00Z</dcterms:created>
  <dcterms:modified xsi:type="dcterms:W3CDTF">2025-03-18T02:14:00Z</dcterms:modified>
</cp:coreProperties>
</file>